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6348" w14:textId="5950C0CC" w:rsidR="006D37DA" w:rsidRPr="00CD52A2" w:rsidRDefault="00090940" w:rsidP="008B6D6C">
      <w:pPr>
        <w:tabs>
          <w:tab w:val="left" w:pos="8276"/>
        </w:tabs>
        <w:spacing w:after="0"/>
        <w:ind w:left="4820"/>
        <w:rPr>
          <w:b/>
          <w:color w:val="000000" w:themeColor="text1"/>
          <w:szCs w:val="20"/>
        </w:rPr>
      </w:pPr>
      <w:r w:rsidRPr="00CD52A2">
        <w:rPr>
          <w:b/>
          <w:color w:val="000000" w:themeColor="text1"/>
          <w:szCs w:val="20"/>
        </w:rPr>
        <w:t>CONTRATO DE PROMESSA DE COMPRA E VENDA DE CARV</w:t>
      </w:r>
      <w:r w:rsidR="00B47B9B" w:rsidRPr="00CD52A2">
        <w:rPr>
          <w:b/>
          <w:color w:val="000000" w:themeColor="text1"/>
          <w:szCs w:val="20"/>
        </w:rPr>
        <w:t>Ã</w:t>
      </w:r>
      <w:r w:rsidRPr="00CD52A2">
        <w:rPr>
          <w:b/>
          <w:color w:val="000000" w:themeColor="text1"/>
          <w:szCs w:val="20"/>
        </w:rPr>
        <w:t>O VEGETAL</w:t>
      </w:r>
      <w:r w:rsidR="006719E6" w:rsidRPr="00CD52A2">
        <w:rPr>
          <w:b/>
          <w:color w:val="000000" w:themeColor="text1"/>
          <w:szCs w:val="20"/>
        </w:rPr>
        <w:t xml:space="preserve"> QUE ENTRE SI </w:t>
      </w:r>
      <w:r w:rsidR="008A79A7" w:rsidRPr="00CD52A2">
        <w:rPr>
          <w:b/>
          <w:color w:val="000000" w:themeColor="text1"/>
          <w:szCs w:val="20"/>
        </w:rPr>
        <w:t xml:space="preserve">FAZEM A </w:t>
      </w:r>
      <w:proofErr w:type="gramStart"/>
      <w:r w:rsidR="00437F76">
        <w:rPr>
          <w:b/>
          <w:bCs/>
          <w:color w:val="000000" w:themeColor="text1"/>
          <w:szCs w:val="20"/>
        </w:rPr>
        <w:t xml:space="preserve">{{ </w:t>
      </w:r>
      <w:proofErr w:type="spellStart"/>
      <w:r w:rsidR="00437F76">
        <w:rPr>
          <w:b/>
          <w:bCs/>
          <w:color w:val="000000" w:themeColor="text1"/>
          <w:szCs w:val="20"/>
        </w:rPr>
        <w:t>corporate</w:t>
      </w:r>
      <w:proofErr w:type="gramEnd"/>
      <w:r w:rsidR="00437F76">
        <w:rPr>
          <w:b/>
          <w:bCs/>
          <w:color w:val="000000" w:themeColor="text1"/>
          <w:szCs w:val="20"/>
        </w:rPr>
        <w:t>_name</w:t>
      </w:r>
      <w:proofErr w:type="spellEnd"/>
      <w:r w:rsidR="00437F76">
        <w:rPr>
          <w:b/>
          <w:bCs/>
          <w:color w:val="000000" w:themeColor="text1"/>
          <w:szCs w:val="20"/>
        </w:rPr>
        <w:t xml:space="preserve"> }}</w:t>
      </w:r>
      <w:r w:rsidR="008A79A7" w:rsidRPr="00CD52A2">
        <w:rPr>
          <w:b/>
          <w:bCs/>
          <w:color w:val="000000" w:themeColor="text1"/>
          <w:szCs w:val="20"/>
        </w:rPr>
        <w:t xml:space="preserve"> E A </w:t>
      </w:r>
      <w:r w:rsidR="008A79A7" w:rsidRPr="00CD52A2">
        <w:rPr>
          <w:b/>
          <w:color w:val="000000" w:themeColor="text1"/>
          <w:szCs w:val="20"/>
        </w:rPr>
        <w:t>GELF SIDERURGIA S.A.</w:t>
      </w:r>
      <w:r w:rsidR="008A79A7" w:rsidRPr="00CD52A2">
        <w:rPr>
          <w:b/>
          <w:bCs/>
          <w:color w:val="000000" w:themeColor="text1"/>
          <w:szCs w:val="20"/>
        </w:rPr>
        <w:t xml:space="preserve"> </w:t>
      </w:r>
    </w:p>
    <w:p w14:paraId="1FF8DE6B" w14:textId="77777777" w:rsidR="00090940" w:rsidRPr="00CD52A2" w:rsidRDefault="00090940" w:rsidP="008B6D6C">
      <w:pPr>
        <w:tabs>
          <w:tab w:val="left" w:pos="8276"/>
        </w:tabs>
        <w:spacing w:after="0"/>
        <w:ind w:left="142"/>
        <w:rPr>
          <w:b/>
          <w:color w:val="000000" w:themeColor="text1"/>
          <w:sz w:val="20"/>
          <w:szCs w:val="20"/>
        </w:rPr>
      </w:pPr>
    </w:p>
    <w:p w14:paraId="57FF49CE" w14:textId="77777777" w:rsidR="00362885" w:rsidRPr="00CD52A2" w:rsidRDefault="00362885" w:rsidP="008B6D6C">
      <w:pPr>
        <w:tabs>
          <w:tab w:val="left" w:pos="8276"/>
        </w:tabs>
        <w:spacing w:after="0"/>
        <w:ind w:left="142"/>
        <w:rPr>
          <w:b/>
          <w:color w:val="000000" w:themeColor="text1"/>
          <w:sz w:val="20"/>
          <w:szCs w:val="20"/>
        </w:rPr>
      </w:pPr>
    </w:p>
    <w:p w14:paraId="417C3BA7" w14:textId="6F603683" w:rsidR="00582247" w:rsidRPr="00CD52A2" w:rsidRDefault="006300C6" w:rsidP="009B1CD1">
      <w:pPr>
        <w:tabs>
          <w:tab w:val="left" w:pos="8276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Pelo presente instrumento particular, de um lado,</w:t>
      </w:r>
      <w:r w:rsidR="009B1CD1" w:rsidRPr="00CD52A2">
        <w:rPr>
          <w:color w:val="000000" w:themeColor="text1"/>
          <w:sz w:val="20"/>
          <w:szCs w:val="20"/>
        </w:rPr>
        <w:t xml:space="preserve"> </w:t>
      </w:r>
      <w:r w:rsidR="00785B99">
        <w:rPr>
          <w:b/>
          <w:bCs/>
          <w:color w:val="000000" w:themeColor="text1"/>
          <w:sz w:val="20"/>
          <w:szCs w:val="20"/>
        </w:rPr>
        <w:t xml:space="preserve">{{ </w:t>
      </w:r>
      <w:proofErr w:type="spellStart"/>
      <w:r w:rsidR="00785B99">
        <w:rPr>
          <w:b/>
          <w:bCs/>
          <w:color w:val="000000" w:themeColor="text1"/>
          <w:sz w:val="20"/>
          <w:szCs w:val="20"/>
        </w:rPr>
        <w:t>corporate_name</w:t>
      </w:r>
      <w:proofErr w:type="spellEnd"/>
      <w:r w:rsidR="00785B99">
        <w:rPr>
          <w:b/>
          <w:bCs/>
          <w:color w:val="000000" w:themeColor="text1"/>
          <w:sz w:val="20"/>
          <w:szCs w:val="20"/>
        </w:rPr>
        <w:t xml:space="preserve"> }}</w:t>
      </w:r>
      <w:r w:rsidR="009B1CD1" w:rsidRPr="00CD52A2">
        <w:rPr>
          <w:color w:val="000000" w:themeColor="text1"/>
          <w:sz w:val="20"/>
          <w:szCs w:val="20"/>
        </w:rPr>
        <w:t xml:space="preserve">, </w:t>
      </w:r>
      <w:r w:rsidR="00560D50" w:rsidRPr="00CD52A2">
        <w:rPr>
          <w:color w:val="000000" w:themeColor="text1"/>
          <w:sz w:val="20"/>
          <w:szCs w:val="20"/>
        </w:rPr>
        <w:t>situada</w:t>
      </w:r>
      <w:r w:rsidR="00987542" w:rsidRPr="00CD52A2">
        <w:rPr>
          <w:color w:val="000000" w:themeColor="text1"/>
          <w:sz w:val="20"/>
          <w:szCs w:val="20"/>
        </w:rPr>
        <w:t xml:space="preserve"> na</w:t>
      </w:r>
      <w:r w:rsidR="00560D50" w:rsidRPr="00CD52A2">
        <w:rPr>
          <w:color w:val="000000" w:themeColor="text1"/>
          <w:sz w:val="20"/>
          <w:szCs w:val="20"/>
        </w:rPr>
        <w:t xml:space="preserve"> </w:t>
      </w:r>
      <w:r w:rsidR="00FC350B" w:rsidRPr="00CD52A2">
        <w:rPr>
          <w:color w:val="000000" w:themeColor="text1"/>
          <w:sz w:val="20"/>
          <w:szCs w:val="20"/>
        </w:rPr>
        <w:t xml:space="preserve">Fazenda </w:t>
      </w:r>
      <w:r w:rsidR="00437F76">
        <w:rPr>
          <w:color w:val="000000" w:themeColor="text1"/>
          <w:sz w:val="20"/>
          <w:szCs w:val="20"/>
        </w:rPr>
        <w:t xml:space="preserve">{{ </w:t>
      </w:r>
      <w:proofErr w:type="spellStart"/>
      <w:r w:rsidR="00437F76">
        <w:rPr>
          <w:color w:val="000000" w:themeColor="text1"/>
          <w:sz w:val="20"/>
          <w:szCs w:val="20"/>
        </w:rPr>
        <w:t>farm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>, CEP</w:t>
      </w:r>
      <w:r w:rsidR="00B47B9B" w:rsidRPr="00CD52A2">
        <w:rPr>
          <w:color w:val="000000" w:themeColor="text1"/>
          <w:sz w:val="20"/>
          <w:szCs w:val="20"/>
        </w:rPr>
        <w:t>:</w:t>
      </w:r>
      <w:r w:rsidR="0010484B" w:rsidRPr="00CD52A2">
        <w:rPr>
          <w:color w:val="000000" w:themeColor="text1"/>
          <w:sz w:val="20"/>
          <w:szCs w:val="20"/>
        </w:rPr>
        <w:t xml:space="preserve"> </w:t>
      </w:r>
      <w:r w:rsidR="00437F76">
        <w:rPr>
          <w:color w:val="000000" w:themeColor="text1"/>
          <w:sz w:val="20"/>
          <w:szCs w:val="20"/>
        </w:rPr>
        <w:t>{{ cep }}</w:t>
      </w:r>
      <w:r w:rsidR="00560D50" w:rsidRPr="00CD52A2">
        <w:rPr>
          <w:color w:val="000000" w:themeColor="text1"/>
          <w:sz w:val="20"/>
          <w:szCs w:val="20"/>
        </w:rPr>
        <w:t>, na cidade</w:t>
      </w:r>
      <w:r w:rsidR="00437F76">
        <w:rPr>
          <w:color w:val="000000" w:themeColor="text1"/>
          <w:sz w:val="20"/>
          <w:szCs w:val="20"/>
        </w:rPr>
        <w:t xml:space="preserve"> {{ </w:t>
      </w:r>
      <w:proofErr w:type="spellStart"/>
      <w:r w:rsidR="00437F76">
        <w:rPr>
          <w:color w:val="000000" w:themeColor="text1"/>
          <w:sz w:val="20"/>
          <w:szCs w:val="20"/>
        </w:rPr>
        <w:t>city_and_state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 xml:space="preserve">, inscrita no </w:t>
      </w:r>
      <w:r w:rsidR="00362885" w:rsidRPr="00CD52A2">
        <w:rPr>
          <w:color w:val="000000" w:themeColor="text1"/>
          <w:sz w:val="20"/>
          <w:szCs w:val="20"/>
        </w:rPr>
        <w:t xml:space="preserve">CNPJ/MF </w:t>
      </w:r>
      <w:r w:rsidR="0010484B" w:rsidRPr="00CD52A2">
        <w:rPr>
          <w:color w:val="000000" w:themeColor="text1"/>
          <w:sz w:val="20"/>
          <w:szCs w:val="20"/>
        </w:rPr>
        <w:t>sob o nº</w:t>
      </w:r>
      <w:r w:rsidR="00437F76">
        <w:rPr>
          <w:color w:val="000000" w:themeColor="text1"/>
          <w:sz w:val="20"/>
          <w:szCs w:val="20"/>
        </w:rPr>
        <w:t xml:space="preserve"> {{ </w:t>
      </w:r>
      <w:proofErr w:type="spellStart"/>
      <w:r w:rsidR="00437F76">
        <w:rPr>
          <w:color w:val="000000" w:themeColor="text1"/>
          <w:sz w:val="20"/>
          <w:szCs w:val="20"/>
        </w:rPr>
        <w:t>cpf_cnpj</w:t>
      </w:r>
      <w:proofErr w:type="spellEnd"/>
      <w:r w:rsidR="00437F76">
        <w:rPr>
          <w:color w:val="000000" w:themeColor="text1"/>
          <w:sz w:val="20"/>
          <w:szCs w:val="20"/>
        </w:rPr>
        <w:t xml:space="preserve"> }}</w:t>
      </w:r>
      <w:r w:rsidR="0010484B" w:rsidRPr="00CD52A2">
        <w:rPr>
          <w:color w:val="000000" w:themeColor="text1"/>
          <w:sz w:val="20"/>
          <w:szCs w:val="20"/>
        </w:rPr>
        <w:t>, neste ato representada na forma de seu respectivo contrato social, (doravante denominada simplesmente a “</w:t>
      </w:r>
      <w:r w:rsidR="0010484B" w:rsidRPr="00CD52A2">
        <w:rPr>
          <w:b/>
          <w:color w:val="000000" w:themeColor="text1"/>
          <w:sz w:val="20"/>
          <w:szCs w:val="20"/>
        </w:rPr>
        <w:t>VENDEDORA</w:t>
      </w:r>
      <w:r w:rsidR="0010484B" w:rsidRPr="00CD52A2">
        <w:rPr>
          <w:color w:val="000000" w:themeColor="text1"/>
          <w:sz w:val="20"/>
          <w:szCs w:val="20"/>
        </w:rPr>
        <w:t xml:space="preserve">”) e do outro lado, </w:t>
      </w:r>
      <w:r w:rsidR="00223A1C" w:rsidRPr="00CD52A2">
        <w:rPr>
          <w:b/>
          <w:color w:val="000000" w:themeColor="text1"/>
          <w:sz w:val="20"/>
          <w:szCs w:val="20"/>
        </w:rPr>
        <w:t>GELF SIDERURGIA</w:t>
      </w:r>
      <w:r w:rsidR="004D7F13" w:rsidRPr="00CD52A2">
        <w:rPr>
          <w:b/>
          <w:color w:val="000000" w:themeColor="text1"/>
          <w:sz w:val="20"/>
          <w:szCs w:val="20"/>
        </w:rPr>
        <w:t xml:space="preserve"> S.A</w:t>
      </w:r>
      <w:r w:rsidR="00362885" w:rsidRPr="00CD52A2">
        <w:rPr>
          <w:color w:val="000000" w:themeColor="text1"/>
          <w:sz w:val="20"/>
          <w:szCs w:val="20"/>
        </w:rPr>
        <w:t xml:space="preserve">, </w:t>
      </w:r>
      <w:r w:rsidR="0010484B" w:rsidRPr="00CD52A2">
        <w:rPr>
          <w:color w:val="000000" w:themeColor="text1"/>
          <w:sz w:val="20"/>
          <w:szCs w:val="20"/>
        </w:rPr>
        <w:t xml:space="preserve">situada na Rodovia BR 040, s/n – KM 465, Zona Rural, no município de Sete Lagoas/MG, CEP: 35.701-970, inscrita no CNPJ/MF </w:t>
      </w:r>
      <w:r w:rsidR="00362885" w:rsidRPr="00CD52A2">
        <w:rPr>
          <w:color w:val="000000" w:themeColor="text1"/>
          <w:sz w:val="20"/>
          <w:szCs w:val="20"/>
        </w:rPr>
        <w:t xml:space="preserve">sob o nº </w:t>
      </w:r>
      <w:r w:rsidR="0010484B" w:rsidRPr="00CD52A2">
        <w:rPr>
          <w:color w:val="000000" w:themeColor="text1"/>
          <w:sz w:val="20"/>
          <w:szCs w:val="20"/>
        </w:rPr>
        <w:t>20.388.757/0001-01, neste ato devidamente representada, conforme seu estatuto social (doravante denominada simplesmente “</w:t>
      </w:r>
      <w:r w:rsidR="0010484B" w:rsidRPr="00CD52A2">
        <w:rPr>
          <w:b/>
          <w:color w:val="000000" w:themeColor="text1"/>
          <w:sz w:val="20"/>
          <w:szCs w:val="20"/>
        </w:rPr>
        <w:t>COMPRADORA</w:t>
      </w:r>
      <w:r w:rsidR="0010484B" w:rsidRPr="00CD52A2">
        <w:rPr>
          <w:color w:val="000000" w:themeColor="text1"/>
          <w:sz w:val="20"/>
          <w:szCs w:val="20"/>
        </w:rPr>
        <w:t>”) e conjuntamente designadas como “</w:t>
      </w:r>
      <w:r w:rsidR="004A113C" w:rsidRPr="00CD52A2">
        <w:rPr>
          <w:color w:val="000000" w:themeColor="text1"/>
          <w:sz w:val="20"/>
          <w:szCs w:val="20"/>
        </w:rPr>
        <w:t>Partes</w:t>
      </w:r>
      <w:r w:rsidR="0010484B" w:rsidRPr="00CD52A2">
        <w:rPr>
          <w:color w:val="000000" w:themeColor="text1"/>
          <w:sz w:val="20"/>
          <w:szCs w:val="20"/>
        </w:rPr>
        <w:t>” ou individualmente, como “</w:t>
      </w:r>
      <w:r w:rsidR="004A113C" w:rsidRPr="00CD52A2">
        <w:rPr>
          <w:color w:val="000000" w:themeColor="text1"/>
          <w:sz w:val="20"/>
          <w:szCs w:val="20"/>
        </w:rPr>
        <w:t>Parte</w:t>
      </w:r>
      <w:r w:rsidR="0010484B" w:rsidRPr="00CD52A2">
        <w:rPr>
          <w:color w:val="000000" w:themeColor="text1"/>
          <w:sz w:val="20"/>
          <w:szCs w:val="20"/>
        </w:rPr>
        <w:t>”, têm entre si ajustada à celebração do presente Contrato de Fornecimento de</w:t>
      </w:r>
      <w:r w:rsidR="000951EA" w:rsidRPr="00CD52A2">
        <w:rPr>
          <w:color w:val="000000" w:themeColor="text1"/>
          <w:sz w:val="20"/>
          <w:szCs w:val="20"/>
        </w:rPr>
        <w:t xml:space="preserve"> Carvão Vegetal, que regerá pelo</w:t>
      </w:r>
      <w:r w:rsidR="0010484B" w:rsidRPr="00CD52A2">
        <w:rPr>
          <w:color w:val="000000" w:themeColor="text1"/>
          <w:sz w:val="20"/>
          <w:szCs w:val="20"/>
        </w:rPr>
        <w:t xml:space="preserve">s seguintes </w:t>
      </w:r>
      <w:r w:rsidR="000951EA" w:rsidRPr="00CD52A2">
        <w:rPr>
          <w:color w:val="000000" w:themeColor="text1"/>
          <w:sz w:val="20"/>
          <w:szCs w:val="20"/>
        </w:rPr>
        <w:t>itens</w:t>
      </w:r>
      <w:r w:rsidR="0010484B" w:rsidRPr="00CD52A2">
        <w:rPr>
          <w:color w:val="000000" w:themeColor="text1"/>
          <w:sz w:val="20"/>
          <w:szCs w:val="20"/>
        </w:rPr>
        <w:t xml:space="preserve"> e condições</w:t>
      </w:r>
      <w:r w:rsidR="00582247" w:rsidRPr="00CD52A2">
        <w:rPr>
          <w:color w:val="000000" w:themeColor="text1"/>
          <w:sz w:val="20"/>
          <w:szCs w:val="20"/>
        </w:rPr>
        <w:t>.</w:t>
      </w:r>
    </w:p>
    <w:p w14:paraId="3A3465E4" w14:textId="3A5E2E89" w:rsidR="00EB0924" w:rsidRPr="00CD52A2" w:rsidRDefault="00485CA3" w:rsidP="008B6D6C">
      <w:pPr>
        <w:spacing w:after="0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{% </w:t>
      </w:r>
      <w:proofErr w:type="spellStart"/>
      <w:r>
        <w:rPr>
          <w:color w:val="000000" w:themeColor="text1"/>
          <w:sz w:val="20"/>
          <w:szCs w:val="20"/>
        </w:rPr>
        <w:t>if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entry_date</w:t>
      </w:r>
      <w:proofErr w:type="spellEnd"/>
      <w:r>
        <w:rPr>
          <w:color w:val="000000" w:themeColor="text1"/>
          <w:sz w:val="20"/>
          <w:szCs w:val="20"/>
        </w:rPr>
        <w:t xml:space="preserve"> %}</w:t>
      </w:r>
    </w:p>
    <w:p w14:paraId="47BE9812" w14:textId="77777777" w:rsidR="00EB24E7" w:rsidRPr="00CD52A2" w:rsidRDefault="00EB24E7" w:rsidP="00EB24E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Considerando: </w:t>
      </w:r>
    </w:p>
    <w:p w14:paraId="340FD043" w14:textId="77777777" w:rsidR="00EB24E7" w:rsidRPr="00CD52A2" w:rsidRDefault="00EB24E7" w:rsidP="009B1CD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14:paraId="4381D61A" w14:textId="74AA306B" w:rsidR="00EB24E7" w:rsidRPr="00CD52A2" w:rsidRDefault="00EB24E7" w:rsidP="009B1CD1">
      <w:pPr>
        <w:pStyle w:val="PargrafodaLista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Considerando que as Partes reconhecem que o presente instrumento, apesar de assinado na presente data, se encontrava vigorando tacitamente </w:t>
      </w:r>
      <w:r w:rsidR="009479E6" w:rsidRPr="00CD52A2">
        <w:rPr>
          <w:color w:val="000000" w:themeColor="text1"/>
          <w:sz w:val="20"/>
          <w:szCs w:val="20"/>
        </w:rPr>
        <w:t>desde</w:t>
      </w:r>
      <w:r w:rsidR="00851B19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entry</w:t>
      </w:r>
      <w:proofErr w:type="gramEnd"/>
      <w:r w:rsidR="00485CA3">
        <w:rPr>
          <w:color w:val="000000" w:themeColor="text1"/>
          <w:sz w:val="20"/>
          <w:szCs w:val="20"/>
        </w:rPr>
        <w:t>_date</w:t>
      </w:r>
      <w:proofErr w:type="spellEnd"/>
      <w:r w:rsidR="00485CA3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firmam o presente contrato:</w:t>
      </w:r>
    </w:p>
    <w:p w14:paraId="66FF83F3" w14:textId="091C01D3" w:rsidR="00EB24E7" w:rsidRPr="00CD52A2" w:rsidRDefault="00485CA3" w:rsidP="008B6D6C">
      <w:pPr>
        <w:spacing w:after="0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{% </w:t>
      </w:r>
      <w:proofErr w:type="spellStart"/>
      <w:r>
        <w:rPr>
          <w:color w:val="000000" w:themeColor="text1"/>
          <w:sz w:val="20"/>
          <w:szCs w:val="20"/>
        </w:rPr>
        <w:t>endif</w:t>
      </w:r>
      <w:proofErr w:type="spellEnd"/>
      <w:r>
        <w:rPr>
          <w:color w:val="000000" w:themeColor="text1"/>
          <w:sz w:val="20"/>
          <w:szCs w:val="20"/>
        </w:rPr>
        <w:t xml:space="preserve"> %}</w:t>
      </w:r>
    </w:p>
    <w:p w14:paraId="3DD77B6E" w14:textId="7DDC5335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OBJETO</w:t>
      </w:r>
    </w:p>
    <w:p w14:paraId="08710FFE" w14:textId="77777777" w:rsidR="00EB0924" w:rsidRPr="00CD52A2" w:rsidRDefault="00EB0924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0EA6F212" w14:textId="13B0CBDF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Por meio do presente Contrato de Fornecimento de Carvão Vegetal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compromete-se a vender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, e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compromete-se a compra</w:t>
      </w:r>
      <w:r w:rsidR="00646C2B" w:rsidRPr="00CD52A2">
        <w:rPr>
          <w:color w:val="000000" w:themeColor="text1"/>
          <w:sz w:val="20"/>
          <w:szCs w:val="20"/>
        </w:rPr>
        <w:t>r</w:t>
      </w:r>
      <w:r w:rsidRPr="00CD52A2">
        <w:rPr>
          <w:color w:val="000000" w:themeColor="text1"/>
          <w:sz w:val="20"/>
          <w:szCs w:val="20"/>
        </w:rPr>
        <w:t xml:space="preserve">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o volume </w:t>
      </w:r>
      <w:r w:rsidR="00337F9B" w:rsidRPr="00CD52A2">
        <w:rPr>
          <w:color w:val="000000" w:themeColor="text1"/>
          <w:sz w:val="20"/>
          <w:szCs w:val="20"/>
        </w:rPr>
        <w:t xml:space="preserve">aproximado </w:t>
      </w:r>
      <w:r w:rsidR="00621C43" w:rsidRPr="00CD52A2">
        <w:rPr>
          <w:color w:val="000000" w:themeColor="text1"/>
          <w:sz w:val="20"/>
          <w:szCs w:val="20"/>
        </w:rPr>
        <w:t xml:space="preserve">de </w:t>
      </w:r>
      <w:proofErr w:type="gramStart"/>
      <w:r w:rsidR="00485CA3">
        <w:rPr>
          <w:b/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b/>
          <w:color w:val="000000" w:themeColor="text1"/>
          <w:sz w:val="20"/>
          <w:szCs w:val="20"/>
        </w:rPr>
        <w:t>contract</w:t>
      </w:r>
      <w:proofErr w:type="gramEnd"/>
      <w:r w:rsidR="00485CA3">
        <w:rPr>
          <w:b/>
          <w:color w:val="000000" w:themeColor="text1"/>
          <w:sz w:val="20"/>
          <w:szCs w:val="20"/>
        </w:rPr>
        <w:t>_volume</w:t>
      </w:r>
      <w:proofErr w:type="spellEnd"/>
      <w:r w:rsidR="00485CA3">
        <w:rPr>
          <w:b/>
          <w:color w:val="000000" w:themeColor="text1"/>
          <w:sz w:val="20"/>
          <w:szCs w:val="20"/>
        </w:rPr>
        <w:t xml:space="preserve"> }} </w:t>
      </w:r>
      <w:proofErr w:type="spellStart"/>
      <w:r w:rsidR="0010484B" w:rsidRPr="00CD52A2">
        <w:rPr>
          <w:color w:val="000000" w:themeColor="text1"/>
          <w:sz w:val="20"/>
          <w:szCs w:val="20"/>
        </w:rPr>
        <w:t>mdc</w:t>
      </w:r>
      <w:proofErr w:type="spellEnd"/>
      <w:r w:rsidR="0010484B" w:rsidRPr="00CD52A2">
        <w:rPr>
          <w:color w:val="000000" w:themeColor="text1"/>
          <w:sz w:val="20"/>
          <w:szCs w:val="20"/>
        </w:rPr>
        <w:t xml:space="preserve"> (</w:t>
      </w:r>
      <w:r w:rsidR="009B10B6">
        <w:rPr>
          <w:color w:val="000000" w:themeColor="text1"/>
          <w:sz w:val="20"/>
          <w:szCs w:val="20"/>
        </w:rPr>
        <w:t xml:space="preserve">{{ </w:t>
      </w:r>
      <w:proofErr w:type="spellStart"/>
      <w:r w:rsidR="009B10B6">
        <w:rPr>
          <w:color w:val="000000" w:themeColor="text1"/>
          <w:sz w:val="20"/>
          <w:szCs w:val="20"/>
        </w:rPr>
        <w:t>contract_volume_in_words</w:t>
      </w:r>
      <w:proofErr w:type="spellEnd"/>
      <w:r w:rsidR="009B10B6">
        <w:rPr>
          <w:color w:val="000000" w:themeColor="text1"/>
          <w:sz w:val="20"/>
          <w:szCs w:val="20"/>
        </w:rPr>
        <w:t xml:space="preserve"> }} </w:t>
      </w:r>
      <w:r w:rsidR="0010484B" w:rsidRPr="00CD52A2">
        <w:rPr>
          <w:color w:val="000000" w:themeColor="text1"/>
          <w:sz w:val="20"/>
          <w:szCs w:val="20"/>
        </w:rPr>
        <w:t>metros de carvão</w:t>
      </w:r>
      <w:r w:rsidR="00337F9B" w:rsidRPr="00CD52A2">
        <w:rPr>
          <w:color w:val="000000" w:themeColor="text1"/>
          <w:sz w:val="20"/>
          <w:szCs w:val="20"/>
        </w:rPr>
        <w:t>)</w:t>
      </w:r>
      <w:r w:rsidR="00ED0487" w:rsidRPr="00CD52A2">
        <w:rPr>
          <w:color w:val="000000" w:themeColor="text1"/>
          <w:sz w:val="20"/>
          <w:szCs w:val="20"/>
        </w:rPr>
        <w:t>,</w:t>
      </w:r>
      <w:r w:rsidR="0090412F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admitindo-se uma variação d</w:t>
      </w:r>
      <w:r w:rsidR="00F7028B" w:rsidRPr="00CD52A2">
        <w:rPr>
          <w:color w:val="000000" w:themeColor="text1"/>
          <w:sz w:val="20"/>
          <w:szCs w:val="20"/>
        </w:rPr>
        <w:t>e</w:t>
      </w:r>
      <w:r w:rsidRPr="00CD52A2">
        <w:rPr>
          <w:color w:val="000000" w:themeColor="text1"/>
          <w:sz w:val="20"/>
          <w:szCs w:val="20"/>
        </w:rPr>
        <w:t xml:space="preserve"> 10% (dez por</w:t>
      </w:r>
      <w:r w:rsidR="004A77DB" w:rsidRPr="00CD52A2">
        <w:rPr>
          <w:color w:val="000000" w:themeColor="text1"/>
          <w:sz w:val="20"/>
          <w:szCs w:val="20"/>
        </w:rPr>
        <w:t xml:space="preserve"> cento) para mais ou para menos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35A15E7A" w14:textId="77777777" w:rsidR="008F1A09" w:rsidRPr="00CD52A2" w:rsidRDefault="008F1A09" w:rsidP="008B6D6C">
      <w:pPr>
        <w:pStyle w:val="PargrafodaLista"/>
        <w:tabs>
          <w:tab w:val="left" w:pos="567"/>
          <w:tab w:val="left" w:pos="993"/>
        </w:tabs>
        <w:ind w:left="142" w:hanging="425"/>
        <w:rPr>
          <w:color w:val="000000" w:themeColor="text1"/>
          <w:sz w:val="20"/>
          <w:szCs w:val="20"/>
        </w:rPr>
      </w:pPr>
    </w:p>
    <w:p w14:paraId="0AB2422B" w14:textId="2C2836E4" w:rsidR="00A013F1" w:rsidRPr="00CD52A2" w:rsidRDefault="00A013F1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Carvão será produzido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a partir de florestas plantadas de </w:t>
      </w:r>
      <w:r w:rsidR="00B078CD" w:rsidRPr="00CD52A2">
        <w:rPr>
          <w:color w:val="000000" w:themeColor="text1"/>
          <w:sz w:val="20"/>
          <w:szCs w:val="20"/>
        </w:rPr>
        <w:t>e</w:t>
      </w:r>
      <w:r w:rsidRPr="00CD52A2">
        <w:rPr>
          <w:color w:val="000000" w:themeColor="text1"/>
          <w:sz w:val="20"/>
          <w:szCs w:val="20"/>
        </w:rPr>
        <w:t xml:space="preserve">ucalipto, respectivamente </w:t>
      </w:r>
      <w:r w:rsidR="006B6184" w:rsidRPr="00CD52A2">
        <w:rPr>
          <w:color w:val="000000" w:themeColor="text1"/>
          <w:sz w:val="20"/>
          <w:szCs w:val="20"/>
        </w:rPr>
        <w:t>das unidades</w:t>
      </w:r>
      <w:r w:rsidRPr="00CD52A2">
        <w:rPr>
          <w:color w:val="000000" w:themeColor="text1"/>
          <w:sz w:val="20"/>
          <w:szCs w:val="20"/>
        </w:rPr>
        <w:t xml:space="preserve"> de produção </w:t>
      </w:r>
      <w:r w:rsidR="00287D6B" w:rsidRPr="00CD52A2">
        <w:rPr>
          <w:color w:val="000000" w:themeColor="text1"/>
          <w:sz w:val="20"/>
          <w:szCs w:val="20"/>
        </w:rPr>
        <w:t>e autorizações de colheita</w:t>
      </w:r>
      <w:r w:rsidR="005971DB" w:rsidRPr="00CD52A2">
        <w:rPr>
          <w:color w:val="000000" w:themeColor="text1"/>
          <w:sz w:val="20"/>
          <w:szCs w:val="20"/>
        </w:rPr>
        <w:t xml:space="preserve"> e comercialização</w:t>
      </w:r>
      <w:r w:rsidR="00287D6B" w:rsidRPr="00CD52A2">
        <w:rPr>
          <w:color w:val="000000" w:themeColor="text1"/>
          <w:sz w:val="20"/>
          <w:szCs w:val="20"/>
        </w:rPr>
        <w:t xml:space="preserve"> </w:t>
      </w:r>
      <w:r w:rsidR="005971DB" w:rsidRPr="00CD52A2">
        <w:rPr>
          <w:color w:val="000000" w:themeColor="text1"/>
          <w:sz w:val="20"/>
          <w:szCs w:val="20"/>
        </w:rPr>
        <w:t xml:space="preserve">(DCC/DCF), </w:t>
      </w:r>
      <w:r w:rsidRPr="00CD52A2">
        <w:rPr>
          <w:color w:val="000000" w:themeColor="text1"/>
          <w:sz w:val="20"/>
          <w:szCs w:val="20"/>
        </w:rPr>
        <w:t xml:space="preserve">descritas </w:t>
      </w:r>
      <w:r w:rsidR="00B078CD" w:rsidRPr="00CD52A2">
        <w:rPr>
          <w:color w:val="000000" w:themeColor="text1"/>
          <w:sz w:val="20"/>
          <w:szCs w:val="20"/>
        </w:rPr>
        <w:t>no item 1.2.1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3A128E9" w14:textId="77777777" w:rsidR="00A013F1" w:rsidRPr="00CD52A2" w:rsidRDefault="00A013F1" w:rsidP="008B6D6C">
      <w:pPr>
        <w:pStyle w:val="PargrafodaLista"/>
        <w:tabs>
          <w:tab w:val="left" w:pos="993"/>
        </w:tabs>
        <w:spacing w:after="0"/>
        <w:ind w:left="142" w:hanging="425"/>
        <w:rPr>
          <w:color w:val="000000" w:themeColor="text1"/>
          <w:sz w:val="20"/>
          <w:szCs w:val="20"/>
        </w:rPr>
      </w:pPr>
    </w:p>
    <w:p w14:paraId="08AB62D1" w14:textId="7A80A0DD" w:rsidR="00C7015A" w:rsidRPr="00CD52A2" w:rsidRDefault="0010484B" w:rsidP="008B6D6C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Fazenda</w:t>
      </w:r>
      <w:r w:rsidR="00485CA3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farm</w:t>
      </w:r>
      <w:proofErr w:type="spellEnd"/>
      <w:proofErr w:type="gramEnd"/>
      <w:r w:rsidR="00485CA3">
        <w:rPr>
          <w:color w:val="000000" w:themeColor="text1"/>
          <w:sz w:val="20"/>
          <w:szCs w:val="20"/>
        </w:rPr>
        <w:t xml:space="preserve"> }}</w:t>
      </w:r>
      <w:r w:rsidR="008751B0" w:rsidRPr="00CD52A2">
        <w:rPr>
          <w:color w:val="000000" w:themeColor="text1"/>
          <w:sz w:val="20"/>
          <w:szCs w:val="20"/>
        </w:rPr>
        <w:t>;</w:t>
      </w:r>
      <w:r w:rsidRPr="00CD52A2">
        <w:rPr>
          <w:color w:val="000000" w:themeColor="text1"/>
          <w:sz w:val="20"/>
          <w:szCs w:val="20"/>
        </w:rPr>
        <w:t xml:space="preserve"> CNPJ</w:t>
      </w:r>
      <w:r w:rsidR="00455C6E" w:rsidRPr="00CD52A2">
        <w:rPr>
          <w:color w:val="000000" w:themeColor="text1"/>
          <w:sz w:val="20"/>
          <w:szCs w:val="20"/>
        </w:rPr>
        <w:t>/CPF</w:t>
      </w:r>
      <w:r w:rsidRPr="00CD52A2">
        <w:rPr>
          <w:color w:val="000000" w:themeColor="text1"/>
          <w:sz w:val="20"/>
          <w:szCs w:val="20"/>
        </w:rPr>
        <w:t>:</w:t>
      </w:r>
      <w:r w:rsidR="00485CA3">
        <w:rPr>
          <w:color w:val="000000" w:themeColor="text1"/>
          <w:sz w:val="20"/>
          <w:szCs w:val="20"/>
        </w:rPr>
        <w:t xml:space="preserve"> {{ </w:t>
      </w:r>
      <w:proofErr w:type="spellStart"/>
      <w:r w:rsidR="00485CA3">
        <w:rPr>
          <w:color w:val="000000" w:themeColor="text1"/>
          <w:sz w:val="20"/>
          <w:szCs w:val="20"/>
        </w:rPr>
        <w:t>cpf_cnpj</w:t>
      </w:r>
      <w:proofErr w:type="spellEnd"/>
      <w:r w:rsidR="00485CA3">
        <w:rPr>
          <w:color w:val="000000" w:themeColor="text1"/>
          <w:sz w:val="20"/>
          <w:szCs w:val="20"/>
        </w:rPr>
        <w:t xml:space="preserve"> }}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EBFA079" w14:textId="77777777" w:rsidR="00287D6B" w:rsidRPr="00CD52A2" w:rsidRDefault="00287D6B" w:rsidP="008B6D6C">
      <w:pPr>
        <w:pStyle w:val="PargrafodaLista"/>
        <w:tabs>
          <w:tab w:val="left" w:pos="993"/>
        </w:tabs>
        <w:spacing w:after="0"/>
        <w:ind w:left="851"/>
        <w:rPr>
          <w:color w:val="000000" w:themeColor="text1"/>
          <w:sz w:val="20"/>
          <w:szCs w:val="20"/>
        </w:rPr>
      </w:pPr>
    </w:p>
    <w:p w14:paraId="2B1F6703" w14:textId="4F2DA448" w:rsidR="00287D6B" w:rsidRPr="00CD52A2" w:rsidRDefault="006B3A56" w:rsidP="008B6D6C">
      <w:pPr>
        <w:pStyle w:val="PargrafodaLista"/>
        <w:numPr>
          <w:ilvl w:val="3"/>
          <w:numId w:val="2"/>
        </w:numPr>
        <w:spacing w:after="0"/>
        <w:ind w:left="2410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Autorização de colheita, produção e comercialização de carvão vegetal</w:t>
      </w:r>
      <w:r w:rsidR="00287D6B" w:rsidRPr="00CD52A2">
        <w:rPr>
          <w:color w:val="000000" w:themeColor="text1"/>
          <w:sz w:val="20"/>
          <w:szCs w:val="20"/>
        </w:rPr>
        <w:t>:</w:t>
      </w:r>
      <w:r w:rsidR="00485CA3">
        <w:rPr>
          <w:color w:val="000000" w:themeColor="text1"/>
          <w:sz w:val="20"/>
          <w:szCs w:val="20"/>
        </w:rPr>
        <w:t xml:space="preserve"> </w:t>
      </w:r>
      <w:proofErr w:type="gramStart"/>
      <w:r w:rsidR="00485CA3">
        <w:rPr>
          <w:color w:val="000000" w:themeColor="text1"/>
          <w:sz w:val="20"/>
          <w:szCs w:val="20"/>
        </w:rPr>
        <w:t xml:space="preserve">{{ </w:t>
      </w:r>
      <w:proofErr w:type="spellStart"/>
      <w:r w:rsidR="00485CA3">
        <w:rPr>
          <w:color w:val="000000" w:themeColor="text1"/>
          <w:sz w:val="20"/>
          <w:szCs w:val="20"/>
        </w:rPr>
        <w:t>dcf</w:t>
      </w:r>
      <w:proofErr w:type="spellEnd"/>
      <w:proofErr w:type="gramEnd"/>
      <w:r w:rsidR="00485CA3">
        <w:rPr>
          <w:color w:val="000000" w:themeColor="text1"/>
          <w:sz w:val="20"/>
          <w:szCs w:val="20"/>
        </w:rPr>
        <w:t xml:space="preserve"> }}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4160473" w14:textId="77777777" w:rsidR="005B2224" w:rsidRPr="00CD52A2" w:rsidRDefault="005B2224" w:rsidP="008B6D6C">
      <w:pPr>
        <w:pStyle w:val="PargrafodaLista"/>
        <w:spacing w:after="0"/>
        <w:ind w:left="2410" w:hanging="709"/>
        <w:rPr>
          <w:color w:val="000000" w:themeColor="text1"/>
          <w:sz w:val="20"/>
          <w:szCs w:val="20"/>
        </w:rPr>
      </w:pPr>
    </w:p>
    <w:p w14:paraId="76494985" w14:textId="7E4F1665" w:rsidR="006300C6" w:rsidRPr="00CD52A2" w:rsidRDefault="00A97545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Compra e Venda objeto desta avença somente será concretizada com a entrega do produto na usina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observadas todas as exigências legais de produção e transporte do mesmo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4966056" w14:textId="77777777" w:rsidR="00A97545" w:rsidRPr="00CD52A2" w:rsidRDefault="00A97545" w:rsidP="008B6D6C">
      <w:pPr>
        <w:pStyle w:val="PargrafodaLista"/>
        <w:tabs>
          <w:tab w:val="left" w:pos="993"/>
        </w:tabs>
        <w:spacing w:after="0"/>
        <w:ind w:left="142" w:hanging="425"/>
        <w:rPr>
          <w:color w:val="000000" w:themeColor="text1"/>
          <w:sz w:val="20"/>
          <w:szCs w:val="20"/>
        </w:rPr>
      </w:pPr>
    </w:p>
    <w:p w14:paraId="47FAA82C" w14:textId="607FDC8C" w:rsidR="00A97545" w:rsidRPr="00CD52A2" w:rsidRDefault="00A97545" w:rsidP="008B6D6C">
      <w:pPr>
        <w:pStyle w:val="PargrafodaLista"/>
        <w:numPr>
          <w:ilvl w:val="2"/>
          <w:numId w:val="1"/>
        </w:numPr>
        <w:spacing w:after="0"/>
        <w:ind w:left="1701" w:hanging="567"/>
        <w:rPr>
          <w:color w:val="000000" w:themeColor="text1"/>
          <w:sz w:val="20"/>
          <w:szCs w:val="20"/>
        </w:rPr>
      </w:pPr>
      <w:bookmarkStart w:id="1" w:name="_Hlk524442290"/>
      <w:r w:rsidRPr="00CD52A2">
        <w:rPr>
          <w:color w:val="000000" w:themeColor="text1"/>
          <w:sz w:val="20"/>
          <w:szCs w:val="20"/>
        </w:rPr>
        <w:t xml:space="preserve">Salienta-se, desde já, que a ausência de observação no disposto no item 1.3, ainda que o aceite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já tenha sido dado no </w:t>
      </w:r>
      <w:r w:rsidR="00876B5E" w:rsidRPr="00CD52A2">
        <w:rPr>
          <w:color w:val="000000" w:themeColor="text1"/>
          <w:sz w:val="20"/>
          <w:szCs w:val="20"/>
        </w:rPr>
        <w:t>SIAM - S</w:t>
      </w:r>
      <w:r w:rsidRPr="00CD52A2">
        <w:rPr>
          <w:color w:val="000000" w:themeColor="text1"/>
          <w:sz w:val="20"/>
          <w:szCs w:val="20"/>
        </w:rPr>
        <w:t xml:space="preserve">istema de </w:t>
      </w:r>
      <w:r w:rsidR="00876B5E" w:rsidRPr="00CD52A2">
        <w:rPr>
          <w:color w:val="000000" w:themeColor="text1"/>
          <w:sz w:val="20"/>
          <w:szCs w:val="20"/>
        </w:rPr>
        <w:t>C</w:t>
      </w:r>
      <w:r w:rsidRPr="00CD52A2">
        <w:rPr>
          <w:color w:val="000000" w:themeColor="text1"/>
          <w:sz w:val="20"/>
          <w:szCs w:val="20"/>
        </w:rPr>
        <w:t>o</w:t>
      </w:r>
      <w:r w:rsidR="00646C2B" w:rsidRPr="00CD52A2">
        <w:rPr>
          <w:color w:val="000000" w:themeColor="text1"/>
          <w:sz w:val="20"/>
          <w:szCs w:val="20"/>
        </w:rPr>
        <w:t xml:space="preserve">ntrole </w:t>
      </w:r>
      <w:r w:rsidR="00876B5E" w:rsidRPr="00CD52A2">
        <w:rPr>
          <w:color w:val="000000" w:themeColor="text1"/>
          <w:sz w:val="20"/>
          <w:szCs w:val="20"/>
        </w:rPr>
        <w:t>A</w:t>
      </w:r>
      <w:r w:rsidR="00646C2B" w:rsidRPr="00CD52A2">
        <w:rPr>
          <w:color w:val="000000" w:themeColor="text1"/>
          <w:sz w:val="20"/>
          <w:szCs w:val="20"/>
        </w:rPr>
        <w:t>mbiental para emissão da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876B5E" w:rsidRPr="00CD52A2">
        <w:rPr>
          <w:color w:val="000000" w:themeColor="text1"/>
          <w:sz w:val="20"/>
          <w:szCs w:val="20"/>
        </w:rPr>
        <w:t xml:space="preserve">Guia de Controle Ambiental - </w:t>
      </w:r>
      <w:proofErr w:type="spellStart"/>
      <w:r w:rsidRPr="00CD52A2">
        <w:rPr>
          <w:color w:val="000000" w:themeColor="text1"/>
          <w:sz w:val="20"/>
          <w:szCs w:val="20"/>
        </w:rPr>
        <w:t>GCA</w:t>
      </w:r>
      <w:r w:rsidR="00876B5E" w:rsidRPr="00CD52A2">
        <w:rPr>
          <w:color w:val="000000" w:themeColor="text1"/>
          <w:sz w:val="20"/>
          <w:szCs w:val="20"/>
        </w:rPr>
        <w:t>e</w:t>
      </w:r>
      <w:proofErr w:type="spellEnd"/>
      <w:r w:rsidRPr="00CD52A2">
        <w:rPr>
          <w:color w:val="000000" w:themeColor="text1"/>
          <w:sz w:val="20"/>
          <w:szCs w:val="20"/>
        </w:rPr>
        <w:t xml:space="preserve"> e </w:t>
      </w:r>
      <w:r w:rsidR="00876B5E" w:rsidRPr="00CD52A2">
        <w:rPr>
          <w:color w:val="000000" w:themeColor="text1"/>
          <w:sz w:val="20"/>
          <w:szCs w:val="20"/>
        </w:rPr>
        <w:t>Nota Fiscal Eletrônica</w:t>
      </w:r>
      <w:r w:rsidR="00646C2B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não configura nenhuma obrigatoriedade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8F3609" w:rsidRPr="00CD52A2">
        <w:rPr>
          <w:b/>
          <w:color w:val="000000" w:themeColor="text1"/>
          <w:sz w:val="20"/>
          <w:szCs w:val="20"/>
        </w:rPr>
        <w:t xml:space="preserve"> </w:t>
      </w:r>
      <w:r w:rsidR="008F3609" w:rsidRPr="00CD52A2">
        <w:rPr>
          <w:bCs/>
          <w:color w:val="000000" w:themeColor="text1"/>
          <w:sz w:val="20"/>
          <w:szCs w:val="20"/>
        </w:rPr>
        <w:t>receber a carga</w:t>
      </w:r>
      <w:r w:rsidR="00287D6B" w:rsidRPr="00CD52A2">
        <w:rPr>
          <w:bCs/>
          <w:color w:val="000000" w:themeColor="text1"/>
          <w:sz w:val="20"/>
          <w:szCs w:val="20"/>
        </w:rPr>
        <w:t>.</w:t>
      </w:r>
    </w:p>
    <w:bookmarkEnd w:id="1"/>
    <w:p w14:paraId="76126D3C" w14:textId="77777777" w:rsidR="004A7727" w:rsidRDefault="004A7727" w:rsidP="008B6D6C">
      <w:pPr>
        <w:pStyle w:val="PargrafodaLista"/>
        <w:tabs>
          <w:tab w:val="left" w:pos="709"/>
          <w:tab w:val="left" w:pos="993"/>
        </w:tabs>
        <w:spacing w:after="0"/>
        <w:ind w:left="1701" w:hanging="567"/>
        <w:rPr>
          <w:color w:val="000000" w:themeColor="text1"/>
          <w:sz w:val="20"/>
          <w:szCs w:val="20"/>
        </w:rPr>
      </w:pPr>
    </w:p>
    <w:p w14:paraId="3351D645" w14:textId="6595EB28" w:rsidR="00785B99" w:rsidRPr="00785B99" w:rsidRDefault="00785B99" w:rsidP="00785B99">
      <w:pPr>
        <w:tabs>
          <w:tab w:val="left" w:pos="7665"/>
        </w:tabs>
      </w:pPr>
      <w:r>
        <w:tab/>
      </w:r>
    </w:p>
    <w:p w14:paraId="3BF57B0D" w14:textId="243CD634" w:rsidR="004A7727" w:rsidRPr="00CD52A2" w:rsidRDefault="004A7727" w:rsidP="008B6D6C">
      <w:pPr>
        <w:pStyle w:val="PargrafodaLista"/>
        <w:numPr>
          <w:ilvl w:val="2"/>
          <w:numId w:val="1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Ocorrendo a recusa na concretização da compra, em razão do disposto no item 1.3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deverá providenciar às suas custas o retorno da carga e cancelar os documentos fiscais que acobertaram a operação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B500DA9" w14:textId="77777777" w:rsidR="006E59A9" w:rsidRPr="00CD52A2" w:rsidRDefault="006E59A9" w:rsidP="008B6D6C">
      <w:pPr>
        <w:spacing w:after="0"/>
        <w:rPr>
          <w:color w:val="000000" w:themeColor="text1"/>
          <w:sz w:val="20"/>
          <w:szCs w:val="20"/>
        </w:rPr>
      </w:pPr>
    </w:p>
    <w:p w14:paraId="36909266" w14:textId="1250F37F" w:rsidR="00A97545" w:rsidRPr="00CD52A2" w:rsidRDefault="00A97545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Fica</w:t>
      </w:r>
      <w:r w:rsidR="00810B87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desde já ajustado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que todos os custo</w:t>
      </w:r>
      <w:r w:rsidR="00362885" w:rsidRPr="00CD52A2">
        <w:rPr>
          <w:color w:val="000000" w:themeColor="text1"/>
          <w:sz w:val="20"/>
          <w:szCs w:val="20"/>
        </w:rPr>
        <w:t>s, riscos e despesas relacionada</w:t>
      </w:r>
      <w:r w:rsidRPr="00CD52A2">
        <w:rPr>
          <w:color w:val="000000" w:themeColor="text1"/>
          <w:sz w:val="20"/>
          <w:szCs w:val="20"/>
        </w:rPr>
        <w:t xml:space="preserve">s ao transporte do carvão serão de responsabilidade exclusiva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que será responsável ainda, pela obtenção de todas as licenças e autorizações necessárias ao transporte do Carvão, sem qualquer responsabilidade para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.</w:t>
      </w:r>
    </w:p>
    <w:p w14:paraId="6F20414E" w14:textId="77777777" w:rsidR="00455C6E" w:rsidRPr="00CD52A2" w:rsidRDefault="00455C6E" w:rsidP="00455C6E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634D26BF" w14:textId="7D99882D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obrigações da vendedora </w:t>
      </w:r>
    </w:p>
    <w:p w14:paraId="060A1BFD" w14:textId="77777777" w:rsidR="000A57CC" w:rsidRPr="00CD52A2" w:rsidRDefault="000A57CC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21D46978" w14:textId="77777777" w:rsidR="006300C6" w:rsidRPr="00CD52A2" w:rsidRDefault="006300C6" w:rsidP="008B6D6C">
      <w:pPr>
        <w:pStyle w:val="PargrafodaLista"/>
        <w:numPr>
          <w:ilvl w:val="0"/>
          <w:numId w:val="2"/>
        </w:numPr>
        <w:spacing w:after="240"/>
        <w:ind w:left="142" w:firstLine="0"/>
        <w:rPr>
          <w:vanish/>
          <w:color w:val="000000" w:themeColor="text1"/>
          <w:sz w:val="20"/>
          <w:szCs w:val="20"/>
        </w:rPr>
      </w:pPr>
    </w:p>
    <w:p w14:paraId="6CDEF2A3" w14:textId="30D638C9" w:rsidR="006300C6" w:rsidRPr="00CD52A2" w:rsidRDefault="006300C6" w:rsidP="008B6D6C">
      <w:pPr>
        <w:pStyle w:val="PargrafodaLista"/>
        <w:numPr>
          <w:ilvl w:val="1"/>
          <w:numId w:val="2"/>
        </w:numPr>
        <w:spacing w:after="24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Sem prejuízo das demais obrigações previstas e</w:t>
      </w:r>
      <w:r w:rsidR="00810B87" w:rsidRPr="00CD52A2">
        <w:rPr>
          <w:color w:val="000000" w:themeColor="text1"/>
          <w:sz w:val="20"/>
          <w:szCs w:val="20"/>
        </w:rPr>
        <w:t xml:space="preserve">m lei e no presente Contrato,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se obriga especialmente a:</w:t>
      </w:r>
    </w:p>
    <w:p w14:paraId="400F5372" w14:textId="77777777" w:rsidR="00337F9B" w:rsidRPr="00CD52A2" w:rsidRDefault="00337F9B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27011C8D" w14:textId="162E7F80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Fornecer o Carvão de acordo com o volume e qualidade ajustados neste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0B1026B" w14:textId="77777777" w:rsidR="006300C6" w:rsidRPr="00CD52A2" w:rsidRDefault="006300C6" w:rsidP="008B6D6C">
      <w:pPr>
        <w:pStyle w:val="PargrafodaLista"/>
        <w:tabs>
          <w:tab w:val="left" w:pos="1701"/>
        </w:tabs>
        <w:ind w:left="1701" w:hanging="567"/>
        <w:rPr>
          <w:color w:val="000000" w:themeColor="text1"/>
          <w:sz w:val="20"/>
          <w:szCs w:val="20"/>
        </w:rPr>
      </w:pPr>
    </w:p>
    <w:p w14:paraId="51B6C1B9" w14:textId="3291040D" w:rsidR="00E5681D" w:rsidRPr="00CD52A2" w:rsidRDefault="006300C6" w:rsidP="008B6D6C">
      <w:pPr>
        <w:pStyle w:val="PargrafodaLista"/>
        <w:numPr>
          <w:ilvl w:val="2"/>
          <w:numId w:val="2"/>
        </w:numPr>
        <w:tabs>
          <w:tab w:val="left" w:pos="709"/>
        </w:tabs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Arcar com os custos correspondentes ao frete do Carvão vegetal vendido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B32C3FA" w14:textId="77777777" w:rsidR="00182667" w:rsidRPr="00CD52A2" w:rsidRDefault="00182667" w:rsidP="008B6D6C">
      <w:pPr>
        <w:pStyle w:val="PargrafodaLista"/>
        <w:ind w:left="1701" w:hanging="567"/>
        <w:rPr>
          <w:color w:val="000000" w:themeColor="text1"/>
          <w:sz w:val="20"/>
          <w:szCs w:val="20"/>
        </w:rPr>
      </w:pPr>
    </w:p>
    <w:p w14:paraId="2B646356" w14:textId="77777777" w:rsidR="004D4989" w:rsidRPr="00CD52A2" w:rsidRDefault="004D4989" w:rsidP="004D4989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Obter junto aos órgãos federais, estaduais municipais e ambientais, assim como, manter sempre atualizados por sua exclusiva responsabilidade, todas as licenças, certificados, registros, inscrições e documentos, necessários a produção, venda e transporte do Carvão, e enviar cópias à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, conforme relação abaixo:</w:t>
      </w:r>
    </w:p>
    <w:p w14:paraId="506EE62A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2B7B8F02" w14:textId="249BF0CC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no Cadastro Nacional de Pessoa Jurídica e Situação na Receita Federal (CNPJ) ou Comprovante de Inscrição no Cadastro de Pessoas Físicas (CPF).</w:t>
      </w:r>
    </w:p>
    <w:p w14:paraId="6FFE4307" w14:textId="77777777" w:rsidR="004D4989" w:rsidRPr="00CD52A2" w:rsidRDefault="004D4989" w:rsidP="004D4989">
      <w:pPr>
        <w:pStyle w:val="PargrafodaLista"/>
        <w:ind w:left="2552"/>
        <w:rPr>
          <w:color w:val="000000" w:themeColor="text1"/>
          <w:sz w:val="20"/>
          <w:szCs w:val="20"/>
        </w:rPr>
      </w:pPr>
    </w:p>
    <w:p w14:paraId="3DA8B13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Estadual na Secretaria de Fazenda de Minas Gerais.</w:t>
      </w:r>
    </w:p>
    <w:p w14:paraId="3596B670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503EBDD0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Comprovante de inscrição municipal quando for o caso.</w:t>
      </w:r>
    </w:p>
    <w:p w14:paraId="581C5D2B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D4FA69B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Dados bancários.</w:t>
      </w:r>
    </w:p>
    <w:p w14:paraId="2BF84C18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0020162F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Licença de Operação para a atividade de produção de carvão.</w:t>
      </w:r>
    </w:p>
    <w:p w14:paraId="1175CFF8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065445AA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Comprovante de inscrição junto ao IBAMA. </w:t>
      </w:r>
    </w:p>
    <w:p w14:paraId="4C221C74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6BD5A6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CTF–IBAMA – Certificado de Regularidade. </w:t>
      </w:r>
    </w:p>
    <w:p w14:paraId="0F57A1DB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93373BD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Certificado junto ao IEF/MG compatível com atividade produção de carvão vegetal.</w:t>
      </w:r>
    </w:p>
    <w:p w14:paraId="484B02C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785EF5E3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Contrato de aquisição de maciço florestal caso os plantios não estiverem em nome da </w:t>
      </w:r>
      <w:r w:rsidRPr="00CD52A2">
        <w:rPr>
          <w:b/>
          <w:sz w:val="20"/>
          <w:szCs w:val="20"/>
        </w:rPr>
        <w:t>VENDEDORA</w:t>
      </w:r>
      <w:r w:rsidRPr="00CD52A2">
        <w:rPr>
          <w:sz w:val="20"/>
          <w:szCs w:val="20"/>
        </w:rPr>
        <w:t xml:space="preserve">. </w:t>
      </w:r>
    </w:p>
    <w:p w14:paraId="5A48B0A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1E46919" w14:textId="62542E80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Contrato de arrendamento de imóvel rural com finalidade de exploração florestal se for o caso.</w:t>
      </w:r>
    </w:p>
    <w:p w14:paraId="68A63ACE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29F195A" w14:textId="491978A6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lastRenderedPageBreak/>
        <w:t>Cópia da matricula da propriedade onde se localiza o maciço florestal, com emissão de no máximo 01 ano</w:t>
      </w:r>
      <w:r w:rsidR="00F7192A" w:rsidRPr="00CD52A2">
        <w:rPr>
          <w:sz w:val="20"/>
          <w:szCs w:val="20"/>
        </w:rPr>
        <w:t>, levando em consideração, a data de formalização do processo de produção e comercialização do carvão vegetal</w:t>
      </w:r>
      <w:r w:rsidRPr="00CD52A2">
        <w:rPr>
          <w:sz w:val="20"/>
          <w:szCs w:val="20"/>
        </w:rPr>
        <w:t xml:space="preserve">. </w:t>
      </w:r>
    </w:p>
    <w:p w14:paraId="363E0ACE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AF7A0E7" w14:textId="29E59150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Cópia da matricula da propriedade onde se localiza a unidade de carbonização, caso a mesma não estiver dentro do limite da propriedade onde se localiza maciço florestal</w:t>
      </w:r>
      <w:r w:rsidR="00F7192A" w:rsidRPr="00CD52A2">
        <w:rPr>
          <w:sz w:val="20"/>
          <w:szCs w:val="20"/>
        </w:rPr>
        <w:t>, com emissão de no máximo 01 ano, levando em consideração, a data de formalização do processo de produção e comercialização do carvão vegetal</w:t>
      </w:r>
      <w:r w:rsidRPr="00CD52A2">
        <w:rPr>
          <w:sz w:val="20"/>
          <w:szCs w:val="20"/>
        </w:rPr>
        <w:t>.</w:t>
      </w:r>
    </w:p>
    <w:p w14:paraId="5FF2F4F2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C162C64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Mapa da propriedade onde estiver situado o maciço florestal com grade de coordenadas e com indicação dos talhões explorados.</w:t>
      </w:r>
    </w:p>
    <w:p w14:paraId="505DCC6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12DAD5A2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Mapa da propriedade onde estiver situado a unidade de carbonização com grade de coordenadas, caso a mesma não estiver dentro do limite da propriedade onde se localiza o maciço florestal.</w:t>
      </w:r>
    </w:p>
    <w:p w14:paraId="3D79EE65" w14:textId="77777777" w:rsidR="004D4989" w:rsidRPr="00CD52A2" w:rsidRDefault="004D4989" w:rsidP="004D4989">
      <w:pPr>
        <w:pStyle w:val="PargrafodaLista"/>
        <w:rPr>
          <w:bCs/>
          <w:color w:val="000000"/>
          <w:sz w:val="20"/>
          <w:szCs w:val="20"/>
        </w:rPr>
      </w:pPr>
    </w:p>
    <w:p w14:paraId="5416961E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bCs/>
          <w:color w:val="000000"/>
          <w:sz w:val="20"/>
          <w:szCs w:val="20"/>
        </w:rPr>
        <w:t>Anotação de Responsabilidade Técnica referente à elaboração/execução dos projetos técnicos de produção florestal (quando for o caso).</w:t>
      </w:r>
    </w:p>
    <w:p w14:paraId="2224E9A2" w14:textId="77777777" w:rsidR="004D4989" w:rsidRPr="00CD52A2" w:rsidRDefault="004D4989" w:rsidP="004D4989">
      <w:pPr>
        <w:pStyle w:val="PargrafodaLista"/>
        <w:rPr>
          <w:bCs/>
          <w:color w:val="000000"/>
          <w:sz w:val="20"/>
          <w:szCs w:val="20"/>
        </w:rPr>
      </w:pPr>
    </w:p>
    <w:p w14:paraId="3AAD73A9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bCs/>
          <w:color w:val="000000"/>
          <w:sz w:val="20"/>
          <w:szCs w:val="20"/>
        </w:rPr>
        <w:t>Recibo de Inscrição do imóvel no CAR.</w:t>
      </w:r>
    </w:p>
    <w:p w14:paraId="1039CDA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215A1227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Cadastro de plantio – Formulário e relação de talhões.</w:t>
      </w:r>
    </w:p>
    <w:p w14:paraId="5088B57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C260809" w14:textId="0DA05E2D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 xml:space="preserve">Indicação </w:t>
      </w:r>
      <w:r w:rsidR="005E330D" w:rsidRPr="00CD52A2">
        <w:rPr>
          <w:sz w:val="20"/>
          <w:szCs w:val="20"/>
        </w:rPr>
        <w:t>georreferenciada</w:t>
      </w:r>
      <w:r w:rsidRPr="00CD52A2">
        <w:rPr>
          <w:sz w:val="20"/>
          <w:szCs w:val="20"/>
        </w:rPr>
        <w:t xml:space="preserve"> das áreas que dão origem a matéria-prima florestal </w:t>
      </w:r>
      <w:r w:rsidR="00F7192A" w:rsidRPr="00CD52A2">
        <w:rPr>
          <w:sz w:val="20"/>
          <w:szCs w:val="20"/>
        </w:rPr>
        <w:t xml:space="preserve">(arquivos </w:t>
      </w:r>
      <w:proofErr w:type="spellStart"/>
      <w:r w:rsidR="00F7192A" w:rsidRPr="00CD52A2">
        <w:rPr>
          <w:sz w:val="20"/>
          <w:szCs w:val="20"/>
        </w:rPr>
        <w:t>shapefile</w:t>
      </w:r>
      <w:proofErr w:type="spellEnd"/>
      <w:r w:rsidR="00F7192A" w:rsidRPr="00CD52A2">
        <w:rPr>
          <w:sz w:val="20"/>
          <w:szCs w:val="20"/>
        </w:rPr>
        <w:t>)</w:t>
      </w:r>
      <w:r w:rsidRPr="00CD52A2">
        <w:rPr>
          <w:sz w:val="20"/>
          <w:szCs w:val="20"/>
        </w:rPr>
        <w:t>.</w:t>
      </w:r>
    </w:p>
    <w:p w14:paraId="5EC107AA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7B399CE2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Requerimento de colheita do maciço – Anexo II (no caso de DCC).</w:t>
      </w:r>
    </w:p>
    <w:p w14:paraId="1910CB67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32D52BD4" w14:textId="77777777" w:rsidR="004D4989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Comprovação de recolhimento da taxa florestal.</w:t>
      </w:r>
    </w:p>
    <w:p w14:paraId="78315506" w14:textId="77777777" w:rsidR="004D4989" w:rsidRPr="00CD52A2" w:rsidRDefault="004D4989" w:rsidP="004D4989">
      <w:pPr>
        <w:pStyle w:val="PargrafodaLista"/>
        <w:rPr>
          <w:sz w:val="20"/>
          <w:szCs w:val="20"/>
        </w:rPr>
      </w:pPr>
    </w:p>
    <w:p w14:paraId="41736BB6" w14:textId="281F691F" w:rsidR="00DF13F2" w:rsidRPr="00CD52A2" w:rsidRDefault="004D4989" w:rsidP="004D4989">
      <w:pPr>
        <w:pStyle w:val="PargrafodaLista"/>
        <w:numPr>
          <w:ilvl w:val="3"/>
          <w:numId w:val="2"/>
        </w:numPr>
        <w:ind w:left="2552" w:hanging="851"/>
        <w:rPr>
          <w:color w:val="000000" w:themeColor="text1"/>
          <w:sz w:val="20"/>
          <w:szCs w:val="20"/>
        </w:rPr>
      </w:pPr>
      <w:r w:rsidRPr="00CD52A2">
        <w:rPr>
          <w:sz w:val="20"/>
          <w:szCs w:val="20"/>
        </w:rPr>
        <w:t>Declaração de colheita e comercialização - DCC ou Declaração de colheita de floresta plantada e produção de carvão vegetal – DCF.</w:t>
      </w:r>
    </w:p>
    <w:p w14:paraId="0B9A44BF" w14:textId="77777777" w:rsidR="00E70F9E" w:rsidRPr="00CD52A2" w:rsidRDefault="00E70F9E" w:rsidP="00E70F9E">
      <w:pPr>
        <w:pStyle w:val="PargrafodaLista"/>
        <w:ind w:left="2552"/>
        <w:rPr>
          <w:color w:val="000000" w:themeColor="text1"/>
          <w:sz w:val="20"/>
          <w:szCs w:val="20"/>
        </w:rPr>
      </w:pPr>
    </w:p>
    <w:p w14:paraId="33AED945" w14:textId="0184DE91" w:rsidR="004D4989" w:rsidRPr="00CD52A2" w:rsidRDefault="00E10ACE" w:rsidP="00E10ACE">
      <w:pPr>
        <w:pStyle w:val="PargrafodaLista"/>
        <w:numPr>
          <w:ilvl w:val="2"/>
          <w:numId w:val="2"/>
        </w:numPr>
        <w:ind w:left="1701" w:hanging="567"/>
        <w:rPr>
          <w:sz w:val="20"/>
          <w:szCs w:val="20"/>
        </w:rPr>
      </w:pPr>
      <w:r w:rsidRPr="00CD52A2">
        <w:rPr>
          <w:sz w:val="20"/>
          <w:szCs w:val="20"/>
        </w:rPr>
        <w:t>Renovar,</w:t>
      </w:r>
      <w:r w:rsidR="004D4989" w:rsidRPr="00CD52A2">
        <w:rPr>
          <w:sz w:val="20"/>
          <w:szCs w:val="20"/>
        </w:rPr>
        <w:t xml:space="preserve"> de acordo com os prazos estabelecidos em legislação vigente</w:t>
      </w:r>
      <w:r w:rsidRPr="00CD52A2">
        <w:rPr>
          <w:sz w:val="20"/>
          <w:szCs w:val="20"/>
        </w:rPr>
        <w:t>,</w:t>
      </w:r>
      <w:r w:rsidR="004D4989" w:rsidRPr="00CD52A2">
        <w:rPr>
          <w:sz w:val="20"/>
          <w:szCs w:val="20"/>
        </w:rPr>
        <w:t xml:space="preserve"> </w:t>
      </w:r>
      <w:r w:rsidRPr="00CD52A2">
        <w:rPr>
          <w:sz w:val="20"/>
          <w:szCs w:val="20"/>
        </w:rPr>
        <w:t>os documentos cuja va</w:t>
      </w:r>
      <w:r w:rsidR="00E70F9E" w:rsidRPr="00CD52A2">
        <w:rPr>
          <w:sz w:val="20"/>
          <w:szCs w:val="20"/>
        </w:rPr>
        <w:t>lidade é determinada, tais como</w:t>
      </w:r>
      <w:r w:rsidRPr="00CD52A2">
        <w:rPr>
          <w:sz w:val="20"/>
          <w:szCs w:val="20"/>
        </w:rPr>
        <w:t xml:space="preserve"> licenças, registros, certificados, conforme mencionado no item 2.1.3 e enviá-los</w:t>
      </w:r>
      <w:r w:rsidR="004D4989" w:rsidRPr="00CD52A2">
        <w:rPr>
          <w:sz w:val="20"/>
          <w:szCs w:val="20"/>
        </w:rPr>
        <w:t xml:space="preserve"> à </w:t>
      </w:r>
      <w:r w:rsidR="00E70F9E" w:rsidRPr="00CD52A2">
        <w:rPr>
          <w:b/>
          <w:bCs/>
          <w:sz w:val="20"/>
          <w:szCs w:val="20"/>
        </w:rPr>
        <w:t>COMPRADORA</w:t>
      </w:r>
      <w:r w:rsidR="004D4989" w:rsidRPr="00CD52A2">
        <w:rPr>
          <w:sz w:val="20"/>
          <w:szCs w:val="20"/>
        </w:rPr>
        <w:t xml:space="preserve"> imediatamente após a renovação.</w:t>
      </w:r>
    </w:p>
    <w:p w14:paraId="21E0A13B" w14:textId="77777777" w:rsidR="004D4989" w:rsidRPr="00CD52A2" w:rsidRDefault="004D4989" w:rsidP="004D4989">
      <w:pPr>
        <w:pStyle w:val="PargrafodaLista"/>
        <w:ind w:left="1701"/>
        <w:rPr>
          <w:color w:val="000000" w:themeColor="text1"/>
          <w:sz w:val="20"/>
          <w:szCs w:val="20"/>
        </w:rPr>
      </w:pPr>
    </w:p>
    <w:p w14:paraId="446F677A" w14:textId="4F3873E5" w:rsidR="006300C6" w:rsidRPr="00CD52A2" w:rsidRDefault="00D34E9C" w:rsidP="00D34E9C">
      <w:pPr>
        <w:pStyle w:val="PargrafodaLista"/>
        <w:numPr>
          <w:ilvl w:val="2"/>
          <w:numId w:val="2"/>
        </w:numPr>
        <w:ind w:left="1701" w:hanging="567"/>
        <w:rPr>
          <w:sz w:val="20"/>
          <w:szCs w:val="20"/>
        </w:rPr>
      </w:pPr>
      <w:r w:rsidRPr="00CD52A2">
        <w:rPr>
          <w:sz w:val="20"/>
          <w:szCs w:val="20"/>
        </w:rPr>
        <w:t>Exigir de seus transportadores de carvão a obtenção e manutenção do certificado, registro junto ao IEF/MG – Categoria transportador, assim como, os documentos e equipamentos necessários para o transporte de carvão vegetal, conforme Anexo II.</w:t>
      </w:r>
    </w:p>
    <w:p w14:paraId="00E19F99" w14:textId="77777777" w:rsidR="006300C6" w:rsidRPr="00CD52A2" w:rsidRDefault="006300C6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</w:p>
    <w:p w14:paraId="6AB44FC0" w14:textId="77777777" w:rsidR="006300C6" w:rsidRPr="00CD52A2" w:rsidRDefault="006300C6" w:rsidP="00DF13F2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Responsabilizar-se por todos e quaisquer atos executados por seus empregados, subcontratados ou prepostos, respondendo por todos os custos a eles relacionados.</w:t>
      </w:r>
    </w:p>
    <w:p w14:paraId="43C2FAF2" w14:textId="77777777" w:rsidR="00D34E9C" w:rsidRPr="00CD52A2" w:rsidRDefault="00D34E9C" w:rsidP="008B6D6C">
      <w:pPr>
        <w:spacing w:after="0"/>
        <w:rPr>
          <w:color w:val="000000" w:themeColor="text1"/>
          <w:sz w:val="20"/>
          <w:szCs w:val="20"/>
        </w:rPr>
      </w:pPr>
    </w:p>
    <w:p w14:paraId="2264682C" w14:textId="23907DF1" w:rsidR="006300C6" w:rsidRPr="00CD52A2" w:rsidRDefault="006300C6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das obrigações da compradora </w:t>
      </w:r>
    </w:p>
    <w:p w14:paraId="793C39CC" w14:textId="77777777" w:rsidR="008A40ED" w:rsidRPr="00CD52A2" w:rsidRDefault="008A40E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00FD22C0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A2ACD29" w14:textId="77777777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Sem prejuízo das demais obrigações previstas em lei e no presente Contrato,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0D1D88" w:rsidRPr="00CD52A2">
        <w:rPr>
          <w:color w:val="000000" w:themeColor="text1"/>
          <w:sz w:val="20"/>
          <w:szCs w:val="20"/>
        </w:rPr>
        <w:t xml:space="preserve"> se obriga especialmente a:</w:t>
      </w:r>
    </w:p>
    <w:p w14:paraId="270D5438" w14:textId="77777777" w:rsidR="00ED0487" w:rsidRPr="00CD52A2" w:rsidRDefault="00ED0487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4564C1C5" w14:textId="0E4A3DDB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Adquirir o volume de Carvão ajustado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1.1,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56A8775" w14:textId="77777777" w:rsidR="005C255A" w:rsidRPr="00CD52A2" w:rsidRDefault="005C255A" w:rsidP="008B6D6C">
      <w:pPr>
        <w:pStyle w:val="PargrafodaLista"/>
        <w:tabs>
          <w:tab w:val="left" w:pos="2127"/>
        </w:tabs>
        <w:ind w:left="1701" w:hanging="567"/>
        <w:rPr>
          <w:color w:val="000000" w:themeColor="text1"/>
          <w:sz w:val="20"/>
          <w:szCs w:val="20"/>
        </w:rPr>
      </w:pPr>
    </w:p>
    <w:p w14:paraId="22DB706B" w14:textId="72FA0710" w:rsidR="006300C6" w:rsidRPr="00CD52A2" w:rsidRDefault="006300C6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Pagar o preço ajustado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4C148B" w:rsidRPr="00CD52A2">
        <w:rPr>
          <w:color w:val="000000" w:themeColor="text1"/>
          <w:sz w:val="20"/>
          <w:szCs w:val="20"/>
        </w:rPr>
        <w:t>9</w:t>
      </w:r>
      <w:r w:rsidRPr="00CD52A2">
        <w:rPr>
          <w:color w:val="000000" w:themeColor="text1"/>
          <w:sz w:val="20"/>
          <w:szCs w:val="20"/>
        </w:rPr>
        <w:t xml:space="preserve">, da forma determinada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4C148B" w:rsidRPr="00CD52A2">
        <w:rPr>
          <w:color w:val="000000" w:themeColor="text1"/>
          <w:sz w:val="20"/>
          <w:szCs w:val="20"/>
        </w:rPr>
        <w:t>12</w:t>
      </w:r>
      <w:r w:rsidRPr="00CD52A2">
        <w:rPr>
          <w:color w:val="000000" w:themeColor="text1"/>
          <w:sz w:val="20"/>
          <w:szCs w:val="20"/>
        </w:rPr>
        <w:t xml:space="preserve">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FCFD616" w14:textId="77777777" w:rsidR="0026212E" w:rsidRPr="00CD52A2" w:rsidRDefault="0026212E" w:rsidP="00DF13F2">
      <w:pPr>
        <w:pStyle w:val="PargrafodaLista"/>
        <w:tabs>
          <w:tab w:val="left" w:pos="2127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9C6547D" w14:textId="13958470" w:rsidR="00DB2EC8" w:rsidRPr="00CD52A2" w:rsidRDefault="00DB2EC8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garantia</w:t>
      </w:r>
    </w:p>
    <w:p w14:paraId="6A0669DE" w14:textId="77777777" w:rsidR="008A40ED" w:rsidRPr="00CD52A2" w:rsidRDefault="008A40E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38A3F6A2" w14:textId="77777777" w:rsidR="00DB2EC8" w:rsidRPr="00CD52A2" w:rsidRDefault="00DB2EC8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53979AD" w14:textId="15482E3B" w:rsidR="00DB2EC8" w:rsidRPr="00CD52A2" w:rsidRDefault="00DB2EC8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realizará a verificação da qualidade do Carvão no momento da entrega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comprometendo-se</w:t>
      </w:r>
      <w:r w:rsidR="002271DD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2271DD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a realizar os procedimentos necessários à preservação da referida qualidade do Carvão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1205D77" w14:textId="77777777" w:rsidR="00CE03E4" w:rsidRPr="00CD52A2" w:rsidRDefault="00CE03E4" w:rsidP="008B6D6C">
      <w:pPr>
        <w:pStyle w:val="PargrafodaLista"/>
        <w:tabs>
          <w:tab w:val="left" w:pos="709"/>
        </w:tabs>
        <w:ind w:left="993" w:hanging="426"/>
        <w:rPr>
          <w:color w:val="000000" w:themeColor="text1"/>
          <w:sz w:val="20"/>
          <w:szCs w:val="20"/>
        </w:rPr>
      </w:pPr>
    </w:p>
    <w:p w14:paraId="0122FC2D" w14:textId="56272B79" w:rsidR="00DB2EC8" w:rsidRPr="00CD52A2" w:rsidRDefault="00DB2EC8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Fica acordado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que o Carvão deverá atender as características a seguir:</w:t>
      </w:r>
    </w:p>
    <w:p w14:paraId="5A64902B" w14:textId="77777777" w:rsidR="00146D9B" w:rsidRPr="00CD52A2" w:rsidRDefault="00146D9B" w:rsidP="008B6D6C">
      <w:pPr>
        <w:spacing w:after="0"/>
        <w:rPr>
          <w:color w:val="000000" w:themeColor="text1"/>
          <w:sz w:val="20"/>
          <w:szCs w:val="20"/>
        </w:rPr>
      </w:pPr>
    </w:p>
    <w:tbl>
      <w:tblPr>
        <w:tblStyle w:val="Tabelacomgrade"/>
        <w:tblpPr w:leftFromText="141" w:rightFromText="141" w:vertAnchor="text" w:tblpXSpec="center" w:tblpY="111"/>
        <w:tblW w:w="0" w:type="auto"/>
        <w:tblLook w:val="04A0" w:firstRow="1" w:lastRow="0" w:firstColumn="1" w:lastColumn="0" w:noHBand="0" w:noVBand="1"/>
      </w:tblPr>
      <w:tblGrid>
        <w:gridCol w:w="2518"/>
        <w:gridCol w:w="2410"/>
      </w:tblGrid>
      <w:tr w:rsidR="00DF13F2" w:rsidRPr="00CD52A2" w14:paraId="7A3B3858" w14:textId="77777777" w:rsidTr="002271DD">
        <w:trPr>
          <w:trHeight w:val="274"/>
        </w:trPr>
        <w:tc>
          <w:tcPr>
            <w:tcW w:w="2518" w:type="dxa"/>
            <w:vAlign w:val="center"/>
          </w:tcPr>
          <w:p w14:paraId="072AC39B" w14:textId="44A17CB5" w:rsidR="00DB2EC8" w:rsidRPr="00CD52A2" w:rsidRDefault="00DB2EC8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Umidade (base úmida)</w:t>
            </w:r>
          </w:p>
        </w:tc>
        <w:tc>
          <w:tcPr>
            <w:tcW w:w="2410" w:type="dxa"/>
            <w:vAlign w:val="center"/>
          </w:tcPr>
          <w:p w14:paraId="0E9EB966" w14:textId="785D2A01" w:rsidR="00DB2EC8" w:rsidRPr="00CD52A2" w:rsidRDefault="00DB2EC8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Finos &lt; 6,35 mm</w:t>
            </w:r>
          </w:p>
        </w:tc>
      </w:tr>
      <w:tr w:rsidR="00DF13F2" w:rsidRPr="00CD52A2" w14:paraId="5742D594" w14:textId="77777777" w:rsidTr="002271DD">
        <w:trPr>
          <w:trHeight w:val="419"/>
        </w:trPr>
        <w:tc>
          <w:tcPr>
            <w:tcW w:w="2518" w:type="dxa"/>
            <w:vAlign w:val="center"/>
          </w:tcPr>
          <w:p w14:paraId="4CED944F" w14:textId="0067E36E" w:rsidR="00DB2EC8" w:rsidRPr="00CD52A2" w:rsidRDefault="00CD3556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 xml:space="preserve">7,00 </w:t>
            </w:r>
            <w:r w:rsidR="00FD19F0" w:rsidRPr="00CD52A2">
              <w:rPr>
                <w:color w:val="000000" w:themeColor="text1"/>
                <w:sz w:val="20"/>
                <w:szCs w:val="20"/>
              </w:rPr>
              <w:t xml:space="preserve">% </w:t>
            </w:r>
            <w:r w:rsidRPr="00CD52A2">
              <w:rPr>
                <w:color w:val="000000" w:themeColor="text1"/>
                <w:sz w:val="20"/>
                <w:szCs w:val="20"/>
              </w:rPr>
              <w:t>máx.</w:t>
            </w:r>
          </w:p>
        </w:tc>
        <w:tc>
          <w:tcPr>
            <w:tcW w:w="2410" w:type="dxa"/>
            <w:vAlign w:val="center"/>
          </w:tcPr>
          <w:p w14:paraId="515F7CC8" w14:textId="1814ACA3" w:rsidR="00DB2EC8" w:rsidRPr="00CD52A2" w:rsidRDefault="00CD3556" w:rsidP="002271DD">
            <w:pPr>
              <w:pStyle w:val="PargrafodaLista"/>
              <w:spacing w:line="276" w:lineRule="auto"/>
              <w:ind w:left="142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10,00</w:t>
            </w:r>
            <w:r w:rsidR="00FD19F0" w:rsidRPr="00CD52A2">
              <w:rPr>
                <w:color w:val="000000" w:themeColor="text1"/>
                <w:sz w:val="20"/>
                <w:szCs w:val="20"/>
              </w:rPr>
              <w:t xml:space="preserve"> % </w:t>
            </w:r>
            <w:r w:rsidRPr="00CD52A2">
              <w:rPr>
                <w:color w:val="000000" w:themeColor="text1"/>
                <w:sz w:val="20"/>
                <w:szCs w:val="20"/>
              </w:rPr>
              <w:t>máx.</w:t>
            </w:r>
          </w:p>
        </w:tc>
      </w:tr>
    </w:tbl>
    <w:p w14:paraId="4EADD9CA" w14:textId="77777777" w:rsidR="00DF13F2" w:rsidRPr="00CD52A2" w:rsidRDefault="00DF13F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1F82E203" w14:textId="77777777" w:rsidR="006A5EAF" w:rsidRPr="00CD52A2" w:rsidRDefault="006A5EAF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4910CF26" w14:textId="77777777" w:rsidR="00DF13F2" w:rsidRPr="00CD52A2" w:rsidRDefault="00DF13F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7547B624" w14:textId="3812ACAD" w:rsidR="00D34E9C" w:rsidRPr="00CD52A2" w:rsidRDefault="00D34E9C" w:rsidP="00D34E9C">
      <w:pPr>
        <w:pStyle w:val="PargrafodaLista"/>
        <w:spacing w:after="0"/>
        <w:ind w:left="142"/>
        <w:rPr>
          <w:color w:val="000000" w:themeColor="text1"/>
          <w:sz w:val="28"/>
          <w:szCs w:val="20"/>
        </w:rPr>
      </w:pPr>
    </w:p>
    <w:p w14:paraId="5A988D2D" w14:textId="0BAEB32C" w:rsidR="005A1F0A" w:rsidRPr="00CD52A2" w:rsidRDefault="005A1F0A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Caso o carvão fornecido não atenda a especificação de umidade descrita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="00CB407C" w:rsidRPr="00CD52A2">
        <w:rPr>
          <w:color w:val="000000" w:themeColor="text1"/>
          <w:sz w:val="20"/>
          <w:szCs w:val="20"/>
        </w:rPr>
        <w:t xml:space="preserve"> 4.2, a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efetuará o desconto conforme segue: </w:t>
      </w:r>
    </w:p>
    <w:p w14:paraId="776BFCC8" w14:textId="77777777" w:rsidR="00343603" w:rsidRPr="00CD52A2" w:rsidRDefault="00343603" w:rsidP="00343603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0CF9705" w14:textId="13DEB612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 o percentual de umidade for superior a 7% e inferior ou igual a 10%, o percentual a ser descontado será igual à diferença entre o percentual de umidade apurado e o limite fixado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46E17A5A" w14:textId="77777777" w:rsidR="005A1F0A" w:rsidRPr="00CD52A2" w:rsidRDefault="005A1F0A" w:rsidP="008B6D6C">
      <w:pPr>
        <w:pStyle w:val="PargrafodaLista"/>
        <w:tabs>
          <w:tab w:val="left" w:pos="993"/>
        </w:tabs>
        <w:ind w:left="1701" w:hanging="567"/>
        <w:rPr>
          <w:color w:val="000000" w:themeColor="text1"/>
          <w:sz w:val="20"/>
          <w:szCs w:val="20"/>
        </w:rPr>
      </w:pPr>
    </w:p>
    <w:p w14:paraId="531F98E0" w14:textId="39FCAB70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de umidade for superior a 10% e inferior ou igual a 15%, o percentual a ser descontado será igual ao percentual de umidade apurado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58B6B0D9" w14:textId="77777777" w:rsidR="00204E80" w:rsidRPr="00CD52A2" w:rsidRDefault="00204E80" w:rsidP="00204E80">
      <w:pPr>
        <w:pStyle w:val="PargrafodaLista"/>
        <w:rPr>
          <w:color w:val="000000" w:themeColor="text1"/>
          <w:sz w:val="20"/>
          <w:szCs w:val="20"/>
        </w:rPr>
      </w:pPr>
    </w:p>
    <w:p w14:paraId="5CD7924A" w14:textId="7A6CC381" w:rsidR="005A1F0A" w:rsidRPr="00CD52A2" w:rsidRDefault="005A1F0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 o percentual de umidade for superior a 15%, </w:t>
      </w:r>
      <w:r w:rsidR="00F7192A" w:rsidRPr="00CD52A2">
        <w:rPr>
          <w:color w:val="000000" w:themeColor="text1"/>
          <w:sz w:val="20"/>
          <w:szCs w:val="20"/>
        </w:rPr>
        <w:t xml:space="preserve">e inferior ou igual a 20%, </w:t>
      </w:r>
      <w:r w:rsidRPr="00CD52A2">
        <w:rPr>
          <w:color w:val="000000" w:themeColor="text1"/>
          <w:sz w:val="20"/>
          <w:szCs w:val="20"/>
        </w:rPr>
        <w:t xml:space="preserve">o percentual a ser descontado será igual ao resultado da multiplicação </w:t>
      </w:r>
      <w:r w:rsidR="00B16115" w:rsidRPr="00CD52A2">
        <w:rPr>
          <w:color w:val="000000" w:themeColor="text1"/>
          <w:sz w:val="20"/>
          <w:szCs w:val="20"/>
        </w:rPr>
        <w:t>do</w:t>
      </w:r>
      <w:r w:rsidRPr="00CD52A2">
        <w:rPr>
          <w:color w:val="000000" w:themeColor="text1"/>
          <w:sz w:val="20"/>
          <w:szCs w:val="20"/>
        </w:rPr>
        <w:t xml:space="preserve"> percentual de umidade apurado </w:t>
      </w:r>
      <w:r w:rsidR="00B16115" w:rsidRPr="00CD52A2">
        <w:rPr>
          <w:color w:val="000000" w:themeColor="text1"/>
          <w:sz w:val="20"/>
          <w:szCs w:val="20"/>
        </w:rPr>
        <w:t>por</w:t>
      </w:r>
      <w:r w:rsidR="00902B25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1,5 (</w:t>
      </w:r>
      <w:proofErr w:type="gramStart"/>
      <w:r w:rsidRPr="00CD52A2">
        <w:rPr>
          <w:color w:val="000000" w:themeColor="text1"/>
          <w:sz w:val="20"/>
          <w:szCs w:val="20"/>
        </w:rPr>
        <w:t>um vírgula</w:t>
      </w:r>
      <w:proofErr w:type="gramEnd"/>
      <w:r w:rsidRPr="00CD52A2">
        <w:rPr>
          <w:color w:val="000000" w:themeColor="text1"/>
          <w:sz w:val="20"/>
          <w:szCs w:val="20"/>
        </w:rPr>
        <w:t xml:space="preserve"> cinco). </w:t>
      </w:r>
    </w:p>
    <w:p w14:paraId="3995234D" w14:textId="77777777" w:rsidR="00F7192A" w:rsidRPr="00CD52A2" w:rsidRDefault="00F7192A" w:rsidP="00F7192A">
      <w:pPr>
        <w:pStyle w:val="PargrafodaLista"/>
        <w:rPr>
          <w:color w:val="000000" w:themeColor="text1"/>
          <w:sz w:val="20"/>
          <w:szCs w:val="20"/>
        </w:rPr>
      </w:pPr>
    </w:p>
    <w:p w14:paraId="29780921" w14:textId="77777777" w:rsidR="00F7192A" w:rsidRPr="00CD52A2" w:rsidRDefault="00F7192A" w:rsidP="008B6D6C">
      <w:pPr>
        <w:pStyle w:val="PargrafodaLista"/>
        <w:numPr>
          <w:ilvl w:val="2"/>
          <w:numId w:val="2"/>
        </w:numPr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de umidade for superior a 20%, o percentual a ser descontado será igual ao resultado da multiplicação do percentual de umidade apurado por 2 (dois).</w:t>
      </w:r>
    </w:p>
    <w:p w14:paraId="551413E6" w14:textId="77777777" w:rsidR="005A1F0A" w:rsidRPr="00CD52A2" w:rsidRDefault="005A1F0A" w:rsidP="008B6D6C">
      <w:pPr>
        <w:pStyle w:val="PargrafodaLista"/>
        <w:tabs>
          <w:tab w:val="left" w:pos="709"/>
        </w:tabs>
        <w:ind w:left="1701" w:hanging="567"/>
        <w:rPr>
          <w:color w:val="000000" w:themeColor="text1"/>
          <w:sz w:val="20"/>
          <w:szCs w:val="20"/>
        </w:rPr>
      </w:pPr>
    </w:p>
    <w:p w14:paraId="07A6A31E" w14:textId="6578DB4F" w:rsidR="005A1F0A" w:rsidRPr="00CD52A2" w:rsidRDefault="005A1F0A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Caso o carvão fornecido não atenda a especificação de finos &lt; 6,35 mm descrita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4.2, </w:t>
      </w:r>
      <w:r w:rsidR="006162C5" w:rsidRPr="00CD52A2">
        <w:rPr>
          <w:color w:val="000000" w:themeColor="text1"/>
          <w:sz w:val="20"/>
          <w:szCs w:val="20"/>
        </w:rPr>
        <w:t>a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efetuará o desconto conforme segue:</w:t>
      </w:r>
    </w:p>
    <w:p w14:paraId="122FA3BF" w14:textId="066EA9E6" w:rsidR="00531497" w:rsidRPr="00CD52A2" w:rsidRDefault="005A1F0A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 </w:t>
      </w:r>
    </w:p>
    <w:p w14:paraId="5BCF7352" w14:textId="77777777" w:rsidR="00392066" w:rsidRPr="00CD52A2" w:rsidRDefault="005A1F0A" w:rsidP="008B6D6C">
      <w:pPr>
        <w:pStyle w:val="PargrafodaLista"/>
        <w:numPr>
          <w:ilvl w:val="2"/>
          <w:numId w:val="4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 o percentual médio de finos for superior a 10%, o percentual a ser descontado será igual à diferença entre o percentual</w:t>
      </w:r>
      <w:r w:rsidR="00E103BA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de finos apurado e o limite fixado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4.2</w:t>
      </w:r>
      <w:r w:rsidR="00392066" w:rsidRPr="00CD52A2">
        <w:rPr>
          <w:color w:val="000000" w:themeColor="text1"/>
          <w:sz w:val="20"/>
          <w:szCs w:val="20"/>
        </w:rPr>
        <w:t>.</w:t>
      </w:r>
    </w:p>
    <w:p w14:paraId="3BF2D51F" w14:textId="77777777" w:rsidR="00392066" w:rsidRPr="00CD52A2" w:rsidRDefault="00392066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7D3C0576" w14:textId="12FF42F8" w:rsidR="00FE3EF5" w:rsidRPr="00CD52A2" w:rsidRDefault="002348F8" w:rsidP="0026212E">
      <w:pPr>
        <w:pStyle w:val="PargrafodaLista"/>
        <w:numPr>
          <w:ilvl w:val="1"/>
          <w:numId w:val="2"/>
        </w:numPr>
        <w:spacing w:after="0"/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descontos de umidade citados nos itens 4.3.1, 4.3.2</w:t>
      </w:r>
      <w:r w:rsidR="00F7192A" w:rsidRPr="00CD52A2">
        <w:rPr>
          <w:color w:val="000000" w:themeColor="text1"/>
          <w:sz w:val="20"/>
          <w:szCs w:val="20"/>
        </w:rPr>
        <w:t>, 4.3.3</w:t>
      </w:r>
      <w:r w:rsidRPr="00CD52A2">
        <w:rPr>
          <w:color w:val="000000" w:themeColor="text1"/>
          <w:sz w:val="20"/>
          <w:szCs w:val="20"/>
        </w:rPr>
        <w:t xml:space="preserve"> e 4.3.</w:t>
      </w:r>
      <w:r w:rsidR="00F7192A" w:rsidRPr="00CD52A2">
        <w:rPr>
          <w:color w:val="000000" w:themeColor="text1"/>
          <w:sz w:val="20"/>
          <w:szCs w:val="20"/>
        </w:rPr>
        <w:t>4</w:t>
      </w:r>
      <w:r w:rsidRPr="00CD52A2">
        <w:rPr>
          <w:color w:val="000000" w:themeColor="text1"/>
          <w:sz w:val="20"/>
          <w:szCs w:val="20"/>
        </w:rPr>
        <w:t xml:space="preserve">, serão aplicados no preço ajustado pelas Partes no item 9, quando a modalidade </w:t>
      </w:r>
      <w:r w:rsidR="00030B05" w:rsidRPr="00CD52A2">
        <w:rPr>
          <w:color w:val="000000" w:themeColor="text1"/>
          <w:sz w:val="20"/>
          <w:szCs w:val="20"/>
        </w:rPr>
        <w:t xml:space="preserve">de </w:t>
      </w:r>
      <w:r w:rsidRPr="00CD52A2">
        <w:rPr>
          <w:color w:val="000000" w:themeColor="text1"/>
          <w:sz w:val="20"/>
          <w:szCs w:val="20"/>
        </w:rPr>
        <w:t>pagamento</w:t>
      </w:r>
      <w:r w:rsidR="00FE3EF5" w:rsidRPr="00CD52A2">
        <w:rPr>
          <w:color w:val="000000" w:themeColor="text1"/>
          <w:sz w:val="20"/>
          <w:szCs w:val="20"/>
        </w:rPr>
        <w:t xml:space="preserve"> acordada</w:t>
      </w:r>
      <w:r w:rsidRPr="00CD52A2">
        <w:rPr>
          <w:color w:val="000000" w:themeColor="text1"/>
          <w:sz w:val="20"/>
          <w:szCs w:val="20"/>
        </w:rPr>
        <w:t xml:space="preserve"> for por volume</w:t>
      </w:r>
      <w:r w:rsidR="00F7192A" w:rsidRPr="00CD52A2">
        <w:rPr>
          <w:color w:val="000000" w:themeColor="text1"/>
          <w:sz w:val="20"/>
          <w:szCs w:val="20"/>
        </w:rPr>
        <w:t xml:space="preserve"> e</w:t>
      </w:r>
      <w:r w:rsidRPr="00CD52A2">
        <w:rPr>
          <w:color w:val="000000" w:themeColor="text1"/>
          <w:sz w:val="20"/>
          <w:szCs w:val="20"/>
        </w:rPr>
        <w:t xml:space="preserve"> aplicados no peso </w:t>
      </w:r>
      <w:r w:rsidR="00FE3EF5" w:rsidRPr="00CD52A2">
        <w:rPr>
          <w:color w:val="000000" w:themeColor="text1"/>
          <w:sz w:val="20"/>
          <w:szCs w:val="20"/>
        </w:rPr>
        <w:t>líquido</w:t>
      </w:r>
      <w:r w:rsidRPr="00CD52A2">
        <w:rPr>
          <w:color w:val="000000" w:themeColor="text1"/>
          <w:sz w:val="20"/>
          <w:szCs w:val="20"/>
        </w:rPr>
        <w:t xml:space="preserve"> apurado</w:t>
      </w:r>
      <w:r w:rsidR="0026212E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FE3EF5" w:rsidRPr="00CD52A2">
        <w:rPr>
          <w:color w:val="000000" w:themeColor="text1"/>
          <w:sz w:val="20"/>
          <w:szCs w:val="20"/>
        </w:rPr>
        <w:t>descrito no item 10.3, quando a modalidade de pagamento acordada for por peso.</w:t>
      </w:r>
    </w:p>
    <w:p w14:paraId="5EC9E945" w14:textId="77777777" w:rsidR="00FE3EF5" w:rsidRPr="00CD52A2" w:rsidRDefault="00FE3EF5" w:rsidP="008B6D6C">
      <w:pPr>
        <w:pStyle w:val="PargrafodaLista"/>
        <w:spacing w:after="0"/>
        <w:ind w:left="1000"/>
        <w:rPr>
          <w:color w:val="000000" w:themeColor="text1"/>
          <w:sz w:val="20"/>
          <w:szCs w:val="20"/>
        </w:rPr>
      </w:pPr>
    </w:p>
    <w:p w14:paraId="757E0BDA" w14:textId="078D3B17" w:rsidR="002348F8" w:rsidRPr="00CD52A2" w:rsidRDefault="00FE3EF5" w:rsidP="0026212E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aplicação dos descontos, levar em </w:t>
      </w:r>
      <w:r w:rsidR="002348F8" w:rsidRPr="00CD52A2">
        <w:rPr>
          <w:color w:val="000000" w:themeColor="text1"/>
          <w:sz w:val="20"/>
          <w:szCs w:val="20"/>
        </w:rPr>
        <w:t xml:space="preserve">consideração a fórmula a seguir: </w:t>
      </w:r>
    </w:p>
    <w:p w14:paraId="0F741EF5" w14:textId="77777777" w:rsidR="000F3C11" w:rsidRPr="00CD52A2" w:rsidRDefault="000F3C11" w:rsidP="00B61D90">
      <w:pPr>
        <w:pStyle w:val="PargrafodaLista"/>
        <w:tabs>
          <w:tab w:val="left" w:pos="1701"/>
        </w:tabs>
        <w:spacing w:after="0"/>
        <w:ind w:left="1701" w:hanging="567"/>
        <w:rPr>
          <w:color w:val="000000" w:themeColor="text1"/>
          <w:sz w:val="20"/>
          <w:szCs w:val="20"/>
        </w:rPr>
      </w:pPr>
    </w:p>
    <w:p w14:paraId="7A28BA8B" w14:textId="7A6F148F" w:rsidR="005514D1" w:rsidRPr="00CD52A2" w:rsidRDefault="005514D1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VOLUME: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PREÇO ACORDADO X % DE UMIDADE A SER DESCONTADO. EX: R$ 165,00/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  <w:r w:rsidRPr="00CD52A2">
        <w:rPr>
          <w:b/>
          <w:color w:val="000000" w:themeColor="text1"/>
          <w:sz w:val="20"/>
          <w:szCs w:val="20"/>
        </w:rPr>
        <w:t xml:space="preserve"> X 5% = R$ 8,25/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</w:p>
    <w:p w14:paraId="07896D39" w14:textId="77777777" w:rsidR="005514D1" w:rsidRPr="00CD52A2" w:rsidRDefault="005514D1" w:rsidP="008B6D6C">
      <w:pPr>
        <w:pStyle w:val="PargrafodaLista"/>
        <w:spacing w:after="0"/>
        <w:ind w:left="1701" w:hanging="567"/>
        <w:rPr>
          <w:color w:val="000000" w:themeColor="text1"/>
          <w:sz w:val="20"/>
          <w:szCs w:val="20"/>
        </w:rPr>
      </w:pPr>
    </w:p>
    <w:p w14:paraId="3E2FC799" w14:textId="602B98BE" w:rsidR="005514D1" w:rsidRPr="00CD52A2" w:rsidRDefault="005514D1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PESO: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PESO LIQUIDO APURADO X % DE UMIDADE A SER DESCONTADO. EX: 20.000 Kg X 5% = 1.000 Kg</w:t>
      </w:r>
    </w:p>
    <w:p w14:paraId="72F8C81B" w14:textId="05554723" w:rsidR="00FD19F0" w:rsidRPr="00CD52A2" w:rsidRDefault="00FD19F0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</w:p>
    <w:p w14:paraId="27A0BF43" w14:textId="65B8CD27" w:rsidR="00030B05" w:rsidRPr="00CD52A2" w:rsidRDefault="00030B05" w:rsidP="0026212E">
      <w:pPr>
        <w:pStyle w:val="PargrafodaLista"/>
        <w:numPr>
          <w:ilvl w:val="1"/>
          <w:numId w:val="2"/>
        </w:numPr>
        <w:spacing w:after="0"/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desconto de finos citados no item 4.4.1, </w:t>
      </w:r>
      <w:r w:rsidR="00E315EF" w:rsidRPr="00CD52A2">
        <w:rPr>
          <w:color w:val="000000" w:themeColor="text1"/>
          <w:sz w:val="20"/>
          <w:szCs w:val="20"/>
        </w:rPr>
        <w:t>será</w:t>
      </w:r>
      <w:r w:rsidRPr="00CD52A2">
        <w:rPr>
          <w:color w:val="000000" w:themeColor="text1"/>
          <w:sz w:val="20"/>
          <w:szCs w:val="20"/>
        </w:rPr>
        <w:t xml:space="preserve"> aplicado no preço ajustado pelas Partes no item 9, quando a modalidade de pagamento acordada for por volume</w:t>
      </w:r>
      <w:r w:rsidR="00F7192A" w:rsidRPr="00CD52A2">
        <w:rPr>
          <w:color w:val="000000" w:themeColor="text1"/>
          <w:sz w:val="20"/>
          <w:szCs w:val="20"/>
        </w:rPr>
        <w:t xml:space="preserve"> e</w:t>
      </w:r>
      <w:r w:rsidRPr="00CD52A2">
        <w:rPr>
          <w:color w:val="000000" w:themeColor="text1"/>
          <w:sz w:val="20"/>
          <w:szCs w:val="20"/>
        </w:rPr>
        <w:t xml:space="preserve"> aplicado no peso líquido apurado</w:t>
      </w:r>
      <w:r w:rsidR="0026212E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descrito no item 10.3, quando a modalidade de pagamento acordada for por peso.</w:t>
      </w:r>
    </w:p>
    <w:p w14:paraId="526FF1A1" w14:textId="5D2FE547" w:rsidR="002348F8" w:rsidRPr="00CD52A2" w:rsidRDefault="002348F8" w:rsidP="008B6D6C">
      <w:pPr>
        <w:spacing w:after="0"/>
        <w:rPr>
          <w:color w:val="000000" w:themeColor="text1"/>
          <w:sz w:val="20"/>
          <w:szCs w:val="20"/>
        </w:rPr>
      </w:pPr>
    </w:p>
    <w:p w14:paraId="55457C37" w14:textId="77777777" w:rsidR="00030B05" w:rsidRPr="00CD52A2" w:rsidRDefault="00030B05" w:rsidP="008B6D6C">
      <w:pPr>
        <w:pStyle w:val="PargrafodaLista"/>
        <w:numPr>
          <w:ilvl w:val="2"/>
          <w:numId w:val="2"/>
        </w:numPr>
        <w:spacing w:after="0"/>
        <w:ind w:left="1701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aplicação dos descontos, levar em consideração a fórmula a seguir: </w:t>
      </w:r>
    </w:p>
    <w:p w14:paraId="34DC86F3" w14:textId="77777777" w:rsidR="005514D1" w:rsidRPr="00CD52A2" w:rsidRDefault="005514D1" w:rsidP="008B6D6C">
      <w:pPr>
        <w:spacing w:after="0"/>
        <w:rPr>
          <w:b/>
          <w:color w:val="000000" w:themeColor="text1"/>
          <w:sz w:val="20"/>
          <w:szCs w:val="20"/>
        </w:rPr>
      </w:pPr>
    </w:p>
    <w:p w14:paraId="22DE813D" w14:textId="56852759" w:rsidR="005514D1" w:rsidRPr="00CD52A2" w:rsidRDefault="005514D1" w:rsidP="008B6D6C">
      <w:pPr>
        <w:spacing w:after="0"/>
        <w:ind w:left="1701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VOLUME: </w:t>
      </w:r>
      <w:r w:rsidR="00B16115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PREÇO ACORDADO X % DE FINOS A SER DESCONTADO. EX: R$ 165,00/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  <w:r w:rsidRPr="00CD52A2">
        <w:rPr>
          <w:b/>
          <w:color w:val="000000" w:themeColor="text1"/>
          <w:sz w:val="20"/>
          <w:szCs w:val="20"/>
        </w:rPr>
        <w:t xml:space="preserve"> X 5% = R$ 8,25/</w:t>
      </w:r>
      <w:proofErr w:type="spellStart"/>
      <w:r w:rsidRPr="00CD52A2">
        <w:rPr>
          <w:b/>
          <w:color w:val="000000" w:themeColor="text1"/>
          <w:sz w:val="20"/>
          <w:szCs w:val="20"/>
        </w:rPr>
        <w:t>mdc</w:t>
      </w:r>
      <w:proofErr w:type="spellEnd"/>
    </w:p>
    <w:p w14:paraId="4D10BBAE" w14:textId="77777777" w:rsidR="005514D1" w:rsidRPr="00CD52A2" w:rsidRDefault="005514D1" w:rsidP="008B6D6C">
      <w:pPr>
        <w:spacing w:after="0"/>
        <w:rPr>
          <w:b/>
          <w:color w:val="000000" w:themeColor="text1"/>
          <w:sz w:val="20"/>
          <w:szCs w:val="20"/>
        </w:rPr>
      </w:pPr>
    </w:p>
    <w:p w14:paraId="117BCBC8" w14:textId="70311406" w:rsidR="00030B05" w:rsidRPr="00CD52A2" w:rsidRDefault="005514D1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 xml:space="preserve">PAGAMENTO POR PESO: </w:t>
      </w:r>
      <w:r w:rsidR="00526F07" w:rsidRPr="00CD52A2">
        <w:rPr>
          <w:b/>
          <w:color w:val="000000" w:themeColor="text1"/>
          <w:sz w:val="20"/>
          <w:szCs w:val="20"/>
        </w:rPr>
        <w:t xml:space="preserve">VALOR DO </w:t>
      </w:r>
      <w:r w:rsidRPr="00CD52A2">
        <w:rPr>
          <w:b/>
          <w:color w:val="000000" w:themeColor="text1"/>
          <w:sz w:val="20"/>
          <w:szCs w:val="20"/>
        </w:rPr>
        <w:t>DESCONTO = PESO LIQUIDO APURADO X % DE FINOS A SER DESCONTADO. EX: 20.000 Kg X 5% = 1.000 Kg</w:t>
      </w:r>
    </w:p>
    <w:p w14:paraId="005D7F30" w14:textId="77777777" w:rsidR="002348F8" w:rsidRPr="00CD52A2" w:rsidRDefault="002348F8" w:rsidP="008B6D6C">
      <w:pPr>
        <w:pStyle w:val="PargrafodaLista"/>
        <w:spacing w:after="0"/>
        <w:ind w:left="1701"/>
        <w:rPr>
          <w:b/>
          <w:color w:val="000000" w:themeColor="text1"/>
          <w:sz w:val="20"/>
          <w:szCs w:val="20"/>
        </w:rPr>
      </w:pPr>
    </w:p>
    <w:p w14:paraId="6917B511" w14:textId="3FDD0686" w:rsidR="006300C6" w:rsidRPr="00CD52A2" w:rsidRDefault="006300C6" w:rsidP="008B6D6C">
      <w:pPr>
        <w:pStyle w:val="Ttulo2"/>
        <w:numPr>
          <w:ilvl w:val="0"/>
          <w:numId w:val="13"/>
        </w:numPr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subcontratação e da cessão</w:t>
      </w:r>
    </w:p>
    <w:p w14:paraId="1D50248A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4D8A4CDA" w14:textId="77777777" w:rsidR="006300C6" w:rsidRPr="00CD52A2" w:rsidRDefault="006300C6" w:rsidP="008B6D6C">
      <w:pPr>
        <w:pStyle w:val="PargrafodaLista"/>
        <w:numPr>
          <w:ilvl w:val="0"/>
          <w:numId w:val="2"/>
        </w:numPr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DB334D1" w14:textId="68537CB9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subcontratação to</w:t>
      </w:r>
      <w:r w:rsidR="00323C40" w:rsidRPr="00CD52A2">
        <w:rPr>
          <w:color w:val="000000" w:themeColor="text1"/>
          <w:sz w:val="20"/>
          <w:szCs w:val="20"/>
        </w:rPr>
        <w:t>tal ou parcial dest</w:t>
      </w:r>
      <w:r w:rsidRPr="00CD52A2">
        <w:rPr>
          <w:color w:val="000000" w:themeColor="text1"/>
          <w:sz w:val="20"/>
          <w:szCs w:val="20"/>
        </w:rPr>
        <w:t xml:space="preserve">e Contrato dependerá de prévia, formal e expressa anuência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 ainda que consentida não eximirá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 qualquer obrigação assumida neste Contrato, permanecendo como única responsável por seu cumprimento perante </w:t>
      </w:r>
      <w:r w:rsidR="006162C5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5E4C316" w14:textId="77777777" w:rsidR="006162C5" w:rsidRPr="00CD52A2" w:rsidRDefault="006162C5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0F974122" w14:textId="38E43DBF" w:rsidR="00094E94" w:rsidRPr="00CD52A2" w:rsidRDefault="006300C6" w:rsidP="00094E94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somente poderão ceder os direitos e obrigações assumidas neste Cont</w:t>
      </w:r>
      <w:r w:rsidR="00D168DF" w:rsidRPr="00CD52A2">
        <w:rPr>
          <w:color w:val="000000" w:themeColor="text1"/>
          <w:sz w:val="20"/>
          <w:szCs w:val="20"/>
        </w:rPr>
        <w:t>r</w:t>
      </w:r>
      <w:r w:rsidRPr="00CD52A2">
        <w:rPr>
          <w:color w:val="000000" w:themeColor="text1"/>
          <w:sz w:val="20"/>
          <w:szCs w:val="20"/>
        </w:rPr>
        <w:t xml:space="preserve">ato, no todo ou em </w:t>
      </w:r>
      <w:r w:rsidR="00E97F36" w:rsidRPr="00CD52A2">
        <w:rPr>
          <w:color w:val="000000" w:themeColor="text1"/>
          <w:sz w:val="20"/>
          <w:szCs w:val="20"/>
        </w:rPr>
        <w:t>p</w:t>
      </w:r>
      <w:r w:rsidR="004A113C" w:rsidRPr="00CD52A2">
        <w:rPr>
          <w:color w:val="000000" w:themeColor="text1"/>
          <w:sz w:val="20"/>
          <w:szCs w:val="20"/>
        </w:rPr>
        <w:t>arte</w:t>
      </w:r>
      <w:r w:rsidRPr="00CD52A2">
        <w:rPr>
          <w:color w:val="000000" w:themeColor="text1"/>
          <w:sz w:val="20"/>
          <w:szCs w:val="20"/>
        </w:rPr>
        <w:t xml:space="preserve">, mediante prévio e expresso consentimento da outra. A cessão, caso autorizada por 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não libera a outra das obrigações assumidas neste </w:t>
      </w:r>
      <w:r w:rsidR="0049533A" w:rsidRPr="00CD52A2">
        <w:rPr>
          <w:color w:val="000000" w:themeColor="text1"/>
          <w:sz w:val="20"/>
          <w:szCs w:val="20"/>
        </w:rPr>
        <w:t>Contrato</w:t>
      </w:r>
      <w:proofErr w:type="gramStart"/>
      <w:r w:rsidR="005E330D" w:rsidRPr="00CD52A2">
        <w:rPr>
          <w:color w:val="000000" w:themeColor="text1"/>
          <w:sz w:val="20"/>
          <w:szCs w:val="20"/>
        </w:rPr>
        <w:t>, em especial,</w:t>
      </w:r>
      <w:proofErr w:type="gramEnd"/>
      <w:r w:rsidR="00E97F36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mas não se limitando às obrigações de fornecimento do carvão e pagamento.</w:t>
      </w:r>
    </w:p>
    <w:p w14:paraId="0013B870" w14:textId="77777777" w:rsidR="00094E94" w:rsidRPr="00CD52A2" w:rsidRDefault="00094E94" w:rsidP="00094E94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62C2BB65" w14:textId="77777777" w:rsidR="00F5563D" w:rsidRPr="00CD52A2" w:rsidRDefault="00F5563D" w:rsidP="008B6D6C">
      <w:pPr>
        <w:pStyle w:val="PargrafodaLista"/>
        <w:numPr>
          <w:ilvl w:val="0"/>
          <w:numId w:val="9"/>
        </w:numPr>
        <w:spacing w:after="0"/>
        <w:ind w:left="567" w:hanging="425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DOS EMPREGADOS DA VENDEDORA</w:t>
      </w:r>
    </w:p>
    <w:p w14:paraId="44CA075D" w14:textId="77777777" w:rsidR="00902B25" w:rsidRPr="00CD52A2" w:rsidRDefault="00902B25" w:rsidP="008B6D6C">
      <w:pPr>
        <w:pStyle w:val="PargrafodaLista"/>
        <w:spacing w:after="0"/>
        <w:ind w:left="567"/>
        <w:rPr>
          <w:b/>
          <w:color w:val="000000" w:themeColor="text1"/>
          <w:sz w:val="20"/>
          <w:szCs w:val="20"/>
        </w:rPr>
      </w:pPr>
    </w:p>
    <w:p w14:paraId="739B648D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B6D7C2C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2415CB5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408E527D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2EFF4ADF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12E80F1A" w14:textId="77777777" w:rsidR="00F5563D" w:rsidRPr="00CD52A2" w:rsidRDefault="00F5563D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6A6422E8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3C669B0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74788699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3514B2D6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4B60CB1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4117A3F8" w14:textId="77777777" w:rsidR="00F5563D" w:rsidRPr="00CD52A2" w:rsidRDefault="00F5563D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6567C907" w14:textId="54C4F9C0" w:rsidR="00F65539" w:rsidRPr="00CD52A2" w:rsidRDefault="00F65539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/>
          <w:sz w:val="20"/>
          <w:szCs w:val="20"/>
        </w:rPr>
        <w:t>É</w:t>
      </w:r>
      <w:r w:rsidRPr="00CD52A2">
        <w:rPr>
          <w:color w:val="000000" w:themeColor="text1"/>
          <w:sz w:val="20"/>
          <w:szCs w:val="20"/>
        </w:rPr>
        <w:t xml:space="preserve"> vedado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a utilização de mão de obra infantil e de adolescentes, bem como contratação</w:t>
      </w:r>
      <w:r w:rsidR="00D27F4B" w:rsidRPr="00CD52A2">
        <w:rPr>
          <w:color w:val="000000" w:themeColor="text1"/>
          <w:sz w:val="20"/>
          <w:szCs w:val="20"/>
        </w:rPr>
        <w:t xml:space="preserve"> de empregados, em formato</w:t>
      </w:r>
      <w:r w:rsidRPr="00CD52A2">
        <w:rPr>
          <w:color w:val="000000" w:themeColor="text1"/>
          <w:sz w:val="20"/>
          <w:szCs w:val="20"/>
        </w:rPr>
        <w:t xml:space="preserve"> que viole os dispositivos da Legislação Trabalhista brasileira.</w:t>
      </w:r>
    </w:p>
    <w:p w14:paraId="12888760" w14:textId="77777777" w:rsidR="00F65539" w:rsidRPr="00CD52A2" w:rsidRDefault="00F65539" w:rsidP="00F65539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1C0CFA12" w14:textId="70EB3E16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Nenhum vínculo empregatício haverá entre os empregados da </w:t>
      </w:r>
      <w:bookmarkStart w:id="2" w:name="_Hlk85712101"/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2"/>
      <w:r w:rsidRPr="00CD52A2">
        <w:rPr>
          <w:color w:val="000000" w:themeColor="text1"/>
          <w:sz w:val="20"/>
          <w:szCs w:val="20"/>
        </w:rPr>
        <w:t xml:space="preserve">e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. Em consequência,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como única empregadora, pagará a todo tempo, os salários e todos os encargos trabalhistas, previdenciários e sociais, além dos demais ônus correlatos, respondendo ainda por qualquer notificação, reclamação trabalhista, ou process</w:t>
      </w:r>
      <w:r w:rsidR="00B61D90" w:rsidRPr="00CD52A2">
        <w:rPr>
          <w:color w:val="000000" w:themeColor="text1"/>
          <w:sz w:val="20"/>
          <w:szCs w:val="20"/>
        </w:rPr>
        <w:t xml:space="preserve">o judicial relacionado à mão de </w:t>
      </w:r>
      <w:r w:rsidRPr="00CD52A2">
        <w:rPr>
          <w:color w:val="000000" w:themeColor="text1"/>
          <w:sz w:val="20"/>
          <w:szCs w:val="20"/>
        </w:rPr>
        <w:t>obra associada ao presente Contrato.</w:t>
      </w:r>
    </w:p>
    <w:p w14:paraId="38E23638" w14:textId="77777777" w:rsidR="00F5563D" w:rsidRPr="00CD52A2" w:rsidRDefault="00F5563D" w:rsidP="008B6D6C">
      <w:pPr>
        <w:pStyle w:val="PargrafodaLista"/>
        <w:ind w:left="1134" w:hanging="567"/>
        <w:rPr>
          <w:color w:val="000000" w:themeColor="text1"/>
          <w:sz w:val="20"/>
          <w:szCs w:val="20"/>
        </w:rPr>
      </w:pPr>
    </w:p>
    <w:p w14:paraId="5946C63A" w14:textId="77777777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ser a </w:t>
      </w:r>
      <w:bookmarkStart w:id="3" w:name="_Hlk85712187"/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3"/>
      <w:r w:rsidRPr="00CD52A2">
        <w:rPr>
          <w:color w:val="000000" w:themeColor="text1"/>
          <w:sz w:val="20"/>
          <w:szCs w:val="20"/>
        </w:rPr>
        <w:t xml:space="preserve">compelida a desembolsar quaisquer valores, na esfera administrativa ou judicial, em consequência do não pagamento, pela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, de créditos trabalhistas ou parcelas indenizatórias de seus empregados ou de seus contratados, bem como do não recolhimento dos encargos legais, deverá a </w:t>
      </w:r>
      <w:bookmarkStart w:id="4" w:name="_Hlk85712264"/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bookmarkEnd w:id="4"/>
      <w:r w:rsidRPr="00CD52A2">
        <w:rPr>
          <w:color w:val="000000" w:themeColor="text1"/>
          <w:sz w:val="20"/>
          <w:szCs w:val="20"/>
        </w:rPr>
        <w:t xml:space="preserve">ressarcir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os valores despendidos, acrescidos das custas processuais e honorários advocatícios.</w:t>
      </w:r>
    </w:p>
    <w:p w14:paraId="7CBA16DF" w14:textId="77777777" w:rsidR="00F5563D" w:rsidRPr="00CD52A2" w:rsidRDefault="00F5563D" w:rsidP="008B6D6C">
      <w:pPr>
        <w:spacing w:after="0"/>
        <w:rPr>
          <w:color w:val="000000" w:themeColor="text1"/>
          <w:sz w:val="20"/>
          <w:szCs w:val="20"/>
        </w:rPr>
      </w:pPr>
    </w:p>
    <w:p w14:paraId="412155AD" w14:textId="633B8C76" w:rsidR="00F5563D" w:rsidRPr="00CD52A2" w:rsidRDefault="00F5563D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transporte e a hospedagem dos profissionais vinculados, direta ou indiretamente,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="0042459A" w:rsidRPr="00CD52A2">
        <w:rPr>
          <w:b/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são de sua exclusiva e inteira responsabilidade.</w:t>
      </w:r>
    </w:p>
    <w:p w14:paraId="43EBC44E" w14:textId="77777777" w:rsidR="00743A53" w:rsidRPr="00CD52A2" w:rsidRDefault="00743A53" w:rsidP="008B6D6C">
      <w:pPr>
        <w:spacing w:after="0"/>
        <w:rPr>
          <w:color w:val="000000" w:themeColor="text1"/>
          <w:sz w:val="20"/>
          <w:szCs w:val="20"/>
        </w:rPr>
      </w:pPr>
    </w:p>
    <w:p w14:paraId="7A547225" w14:textId="0560A82A" w:rsidR="00743A53" w:rsidRPr="00CD52A2" w:rsidRDefault="00743A53" w:rsidP="008B6D6C">
      <w:pPr>
        <w:pStyle w:val="PargrafodaLista"/>
        <w:numPr>
          <w:ilvl w:val="0"/>
          <w:numId w:val="11"/>
        </w:numPr>
        <w:spacing w:after="0"/>
        <w:ind w:left="567" w:hanging="425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DA SEGURANÇA E DO MEIO AMBIENTE</w:t>
      </w:r>
    </w:p>
    <w:p w14:paraId="68200AED" w14:textId="15894CAF" w:rsidR="00745B99" w:rsidRPr="00CD52A2" w:rsidRDefault="00745B99" w:rsidP="008B6D6C">
      <w:pPr>
        <w:spacing w:after="0"/>
        <w:ind w:left="142"/>
        <w:rPr>
          <w:b/>
          <w:color w:val="000000" w:themeColor="text1"/>
          <w:sz w:val="20"/>
          <w:szCs w:val="20"/>
        </w:rPr>
      </w:pPr>
    </w:p>
    <w:p w14:paraId="774A572A" w14:textId="77777777" w:rsidR="00745B99" w:rsidRPr="00CD52A2" w:rsidRDefault="00745B99" w:rsidP="008B6D6C">
      <w:pPr>
        <w:pStyle w:val="PargrafodaLista"/>
        <w:numPr>
          <w:ilvl w:val="0"/>
          <w:numId w:val="7"/>
        </w:numPr>
        <w:spacing w:after="0"/>
        <w:rPr>
          <w:vanish/>
          <w:color w:val="000000" w:themeColor="text1"/>
          <w:sz w:val="20"/>
          <w:szCs w:val="20"/>
        </w:rPr>
      </w:pPr>
    </w:p>
    <w:p w14:paraId="1C5B25C7" w14:textId="767287F6" w:rsidR="00745B99" w:rsidRPr="00CD52A2" w:rsidRDefault="00745B99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</w:t>
      </w:r>
      <w:r w:rsidR="009C0BA2" w:rsidRPr="00CD52A2">
        <w:rPr>
          <w:color w:val="000000" w:themeColor="text1"/>
          <w:sz w:val="20"/>
          <w:szCs w:val="20"/>
        </w:rPr>
        <w:t>artes</w:t>
      </w:r>
      <w:r w:rsidRPr="00CD52A2">
        <w:rPr>
          <w:color w:val="000000" w:themeColor="text1"/>
          <w:sz w:val="20"/>
          <w:szCs w:val="20"/>
        </w:rPr>
        <w:t xml:space="preserve"> se comprometem a exercer as atividades empresariais em conformidade com as diretrizes das Políticas Nacionais de Meio Ambiente, compatibilizar o desenvolvimento </w:t>
      </w:r>
      <w:r w:rsidRPr="00CD52A2">
        <w:rPr>
          <w:color w:val="000000" w:themeColor="text1"/>
          <w:sz w:val="20"/>
          <w:szCs w:val="20"/>
        </w:rPr>
        <w:lastRenderedPageBreak/>
        <w:t xml:space="preserve">socioeconômico com a preservação da qualidade ambiental, observar e cumprir rigorosamente as leis e regulamentos pertinentes à proteção do meio ambiente, inclusive, a obtenção de todas as licenças, autorizações, </w:t>
      </w:r>
      <w:r w:rsidR="00936AB6" w:rsidRPr="00CD52A2">
        <w:rPr>
          <w:color w:val="000000" w:themeColor="text1"/>
          <w:sz w:val="20"/>
          <w:szCs w:val="20"/>
        </w:rPr>
        <w:t xml:space="preserve">certificados </w:t>
      </w:r>
      <w:r w:rsidRPr="00CD52A2">
        <w:rPr>
          <w:color w:val="000000" w:themeColor="text1"/>
          <w:sz w:val="20"/>
          <w:szCs w:val="20"/>
        </w:rPr>
        <w:t xml:space="preserve">e demais atos autorizativos, mantendo-os válidos como legalmente exigido para o pleno desenvolvimento de suas atividades, adotando, ainda, as medidas e procedimentos cabíveis, a fim de afastar qualquer prejuízo, perigo ou risco de </w:t>
      </w:r>
      <w:proofErr w:type="spellStart"/>
      <w:r w:rsidRPr="00CD52A2">
        <w:rPr>
          <w:color w:val="000000" w:themeColor="text1"/>
          <w:sz w:val="20"/>
          <w:szCs w:val="20"/>
        </w:rPr>
        <w:t>dano</w:t>
      </w:r>
      <w:proofErr w:type="spellEnd"/>
      <w:r w:rsidRPr="00CD52A2">
        <w:rPr>
          <w:color w:val="000000" w:themeColor="text1"/>
          <w:sz w:val="20"/>
          <w:szCs w:val="20"/>
        </w:rPr>
        <w:t xml:space="preserve"> ao meio ambiente, principalmente no controle de emissões e interferências ambientais, que deverão observar os padrões legais estabelecidos, de forma a evitar prejuízo à saúde, à segurança, à biota e às condições estéticas ou sanitárias do meio ambiente. </w:t>
      </w:r>
    </w:p>
    <w:p w14:paraId="160767E2" w14:textId="77777777" w:rsidR="00E70F9E" w:rsidRPr="00CD52A2" w:rsidRDefault="00E70F9E" w:rsidP="00E70F9E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74749651" w14:textId="77777777" w:rsidR="006510A8" w:rsidRPr="00CD52A2" w:rsidRDefault="006510A8" w:rsidP="008B6D6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/>
        <w:rPr>
          <w:vanish/>
          <w:color w:val="000000" w:themeColor="text1"/>
          <w:sz w:val="20"/>
          <w:szCs w:val="20"/>
        </w:rPr>
      </w:pPr>
    </w:p>
    <w:p w14:paraId="165F61AD" w14:textId="77777777" w:rsidR="006510A8" w:rsidRPr="00CD52A2" w:rsidRDefault="006510A8" w:rsidP="008B6D6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/>
        <w:rPr>
          <w:vanish/>
          <w:color w:val="000000" w:themeColor="text1"/>
          <w:sz w:val="20"/>
          <w:szCs w:val="20"/>
        </w:rPr>
      </w:pPr>
    </w:p>
    <w:p w14:paraId="6E600694" w14:textId="4890CCE6" w:rsidR="006510A8" w:rsidRPr="00CD52A2" w:rsidRDefault="006510A8" w:rsidP="008B6D6C">
      <w:pPr>
        <w:pStyle w:val="PargrafodaLista"/>
        <w:numPr>
          <w:ilvl w:val="1"/>
          <w:numId w:val="7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</w:t>
      </w:r>
      <w:r w:rsidR="00FC31FF" w:rsidRPr="00CD52A2">
        <w:rPr>
          <w:color w:val="000000" w:themeColor="text1"/>
          <w:sz w:val="20"/>
          <w:szCs w:val="20"/>
        </w:rPr>
        <w:t>artes</w:t>
      </w:r>
      <w:r w:rsidRPr="00CD52A2">
        <w:rPr>
          <w:color w:val="000000" w:themeColor="text1"/>
          <w:sz w:val="20"/>
          <w:szCs w:val="20"/>
        </w:rPr>
        <w:t xml:space="preserve"> são responsáveis pelo gerenciamento empresarial e ambiental de suas atividades e por eventuais danos causados ao meio ambiente, nas esferas cível, administrativa e criminal, e/ou a terceiros, decorrentes de qualquer violação à legislação ambiental federal, estadual e/ou municipal, ainda que os referidos danos decorram de ação ou omissão dolosa ou culposa de seus empregados. </w:t>
      </w:r>
    </w:p>
    <w:p w14:paraId="021BD1AB" w14:textId="77777777" w:rsidR="00AB735A" w:rsidRPr="00CD52A2" w:rsidRDefault="00AB735A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7308543" w14:textId="77777777" w:rsidR="00037B72" w:rsidRPr="00CD52A2" w:rsidRDefault="00037B72" w:rsidP="008B6D6C">
      <w:pPr>
        <w:pStyle w:val="PargrafodaLista"/>
        <w:numPr>
          <w:ilvl w:val="0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5994823F" w14:textId="77777777" w:rsidR="00037B72" w:rsidRPr="00CD52A2" w:rsidRDefault="00037B72" w:rsidP="008B6D6C">
      <w:pPr>
        <w:pStyle w:val="PargrafodaLista"/>
        <w:numPr>
          <w:ilvl w:val="1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38E8A435" w14:textId="77777777" w:rsidR="00037B72" w:rsidRPr="00CD52A2" w:rsidRDefault="00037B72" w:rsidP="008B6D6C">
      <w:pPr>
        <w:pStyle w:val="PargrafodaLista"/>
        <w:numPr>
          <w:ilvl w:val="1"/>
          <w:numId w:val="8"/>
        </w:numPr>
        <w:spacing w:after="0"/>
        <w:rPr>
          <w:vanish/>
          <w:color w:val="000000" w:themeColor="text1"/>
          <w:sz w:val="20"/>
          <w:szCs w:val="20"/>
        </w:rPr>
      </w:pPr>
    </w:p>
    <w:p w14:paraId="4A62214F" w14:textId="0CF77FC4" w:rsidR="00DF13F2" w:rsidRPr="00CD52A2" w:rsidRDefault="00A31AE5" w:rsidP="008B6D6C">
      <w:pPr>
        <w:pStyle w:val="PargrafodaLista"/>
        <w:numPr>
          <w:ilvl w:val="1"/>
          <w:numId w:val="8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220643" w:rsidRPr="00CD52A2">
        <w:rPr>
          <w:color w:val="000000" w:themeColor="text1"/>
          <w:sz w:val="20"/>
          <w:szCs w:val="20"/>
        </w:rPr>
        <w:t>tomará todas medidas cabíveis para</w:t>
      </w:r>
      <w:r w:rsidRPr="00CD52A2">
        <w:rPr>
          <w:color w:val="000000" w:themeColor="text1"/>
          <w:sz w:val="20"/>
          <w:szCs w:val="20"/>
        </w:rPr>
        <w:t xml:space="preserve"> à preservação do meio ambiente, principalmente nas áreas de preservação permanente, reserva legal, mata ciliares, reservatórios, nascentes e cursos d’água, desenvolvendo amplos esforços para que </w:t>
      </w:r>
      <w:r w:rsidR="00037B72" w:rsidRPr="00CD52A2">
        <w:rPr>
          <w:color w:val="000000" w:themeColor="text1"/>
          <w:sz w:val="20"/>
          <w:szCs w:val="20"/>
        </w:rPr>
        <w:t>as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37B72" w:rsidRPr="00CD52A2">
        <w:rPr>
          <w:color w:val="000000" w:themeColor="text1"/>
          <w:sz w:val="20"/>
          <w:szCs w:val="20"/>
        </w:rPr>
        <w:t>obrigações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37B72" w:rsidRPr="00CD52A2">
        <w:rPr>
          <w:color w:val="000000" w:themeColor="text1"/>
          <w:sz w:val="20"/>
          <w:szCs w:val="20"/>
        </w:rPr>
        <w:t xml:space="preserve">assumidas no presente Contrato </w:t>
      </w:r>
      <w:r w:rsidRPr="00CD52A2">
        <w:rPr>
          <w:color w:val="000000" w:themeColor="text1"/>
          <w:sz w:val="20"/>
          <w:szCs w:val="20"/>
        </w:rPr>
        <w:t>se harmonizem com a natureza, não deteriorando-a de modo algum, sempre atendendo à legislação ambiental pertinente</w:t>
      </w:r>
      <w:r w:rsidR="00DF13F2" w:rsidRPr="00CD52A2">
        <w:rPr>
          <w:color w:val="000000" w:themeColor="text1"/>
          <w:sz w:val="20"/>
          <w:szCs w:val="20"/>
        </w:rPr>
        <w:t>.</w:t>
      </w:r>
    </w:p>
    <w:p w14:paraId="3BB8072D" w14:textId="16910514" w:rsidR="00A31AE5" w:rsidRPr="00CD52A2" w:rsidRDefault="00A31AE5" w:rsidP="00DF13F2">
      <w:pPr>
        <w:spacing w:after="0"/>
        <w:rPr>
          <w:color w:val="000000" w:themeColor="text1"/>
          <w:sz w:val="20"/>
          <w:szCs w:val="20"/>
        </w:rPr>
      </w:pPr>
    </w:p>
    <w:p w14:paraId="60FC84D1" w14:textId="165220FB" w:rsidR="00743A53" w:rsidRPr="00CD52A2" w:rsidRDefault="00E728AB" w:rsidP="00B61D90">
      <w:pPr>
        <w:pStyle w:val="PargrafodaLista"/>
        <w:numPr>
          <w:ilvl w:val="1"/>
          <w:numId w:val="8"/>
        </w:numPr>
        <w:spacing w:after="0"/>
        <w:ind w:left="1134" w:hanging="567"/>
        <w:rPr>
          <w:color w:val="000000" w:themeColor="text1"/>
          <w:sz w:val="20"/>
          <w:szCs w:val="20"/>
        </w:rPr>
      </w:pPr>
      <w:bookmarkStart w:id="5" w:name="_Hlk85712439"/>
      <w:r w:rsidRPr="00CD52A2">
        <w:rPr>
          <w:bCs/>
          <w:color w:val="000000" w:themeColor="text1"/>
          <w:sz w:val="20"/>
          <w:szCs w:val="20"/>
        </w:rPr>
        <w:t>A</w:t>
      </w:r>
      <w:r w:rsidRPr="00CD52A2">
        <w:rPr>
          <w:b/>
          <w:color w:val="000000" w:themeColor="text1"/>
          <w:sz w:val="20"/>
          <w:szCs w:val="20"/>
        </w:rPr>
        <w:t xml:space="preserve"> </w:t>
      </w:r>
      <w:r w:rsidR="00743A53" w:rsidRPr="00CD52A2">
        <w:rPr>
          <w:b/>
          <w:color w:val="000000" w:themeColor="text1"/>
          <w:sz w:val="20"/>
          <w:szCs w:val="20"/>
        </w:rPr>
        <w:t>VENDEDORA</w:t>
      </w:r>
      <w:bookmarkEnd w:id="5"/>
      <w:r w:rsidR="00743A53" w:rsidRPr="00CD52A2">
        <w:rPr>
          <w:color w:val="000000" w:themeColor="text1"/>
          <w:sz w:val="20"/>
          <w:szCs w:val="20"/>
        </w:rPr>
        <w:t xml:space="preserve">, </w:t>
      </w:r>
      <w:r w:rsidRPr="00CD52A2">
        <w:rPr>
          <w:color w:val="000000" w:themeColor="text1"/>
          <w:sz w:val="20"/>
          <w:szCs w:val="20"/>
        </w:rPr>
        <w:t xml:space="preserve">dispensará especial atenção ao cumprimento de </w:t>
      </w:r>
      <w:r w:rsidR="00743A53" w:rsidRPr="00CD52A2">
        <w:rPr>
          <w:color w:val="000000" w:themeColor="text1"/>
          <w:sz w:val="20"/>
          <w:szCs w:val="20"/>
        </w:rPr>
        <w:t xml:space="preserve">todas as disposições legais de segurança e medicina do trabalho vigentes em lei e aplicáveis à natureza das atividades desenvolvidas, bem como as normas internas da </w:t>
      </w:r>
      <w:r w:rsidR="00743A53" w:rsidRPr="00CD52A2">
        <w:rPr>
          <w:b/>
          <w:color w:val="000000" w:themeColor="text1"/>
          <w:sz w:val="20"/>
          <w:szCs w:val="20"/>
        </w:rPr>
        <w:t>COMPRADORA</w:t>
      </w:r>
      <w:r w:rsidR="00743A53" w:rsidRPr="00CD52A2">
        <w:rPr>
          <w:color w:val="000000" w:themeColor="text1"/>
          <w:sz w:val="20"/>
          <w:szCs w:val="20"/>
        </w:rPr>
        <w:t xml:space="preserve"> relativas ao comportamento e segurança. </w:t>
      </w:r>
      <w:r w:rsidR="00A31AE5" w:rsidRPr="00CD52A2">
        <w:rPr>
          <w:color w:val="000000" w:themeColor="text1"/>
          <w:sz w:val="20"/>
          <w:szCs w:val="20"/>
        </w:rPr>
        <w:t>T</w:t>
      </w:r>
      <w:r w:rsidRPr="00CD52A2">
        <w:rPr>
          <w:color w:val="000000" w:themeColor="text1"/>
          <w:sz w:val="20"/>
          <w:szCs w:val="20"/>
        </w:rPr>
        <w:t xml:space="preserve">odos os profissionais envolvidos, vinculados direta ou indiretamente à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deverão fazer uso de equipamentos de proteção individual adequados às tarefas executadas, conforme exigência da legislação competente</w:t>
      </w:r>
      <w:r w:rsidR="00743A53" w:rsidRPr="00CD52A2">
        <w:rPr>
          <w:color w:val="000000" w:themeColor="text1"/>
          <w:sz w:val="20"/>
          <w:szCs w:val="20"/>
        </w:rPr>
        <w:t>.</w:t>
      </w:r>
    </w:p>
    <w:p w14:paraId="59999E61" w14:textId="77777777" w:rsidR="00CF2A13" w:rsidRPr="00CD52A2" w:rsidRDefault="00CF2A13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755DDF54" w14:textId="3E3CF451" w:rsidR="006300C6" w:rsidRPr="00CD52A2" w:rsidRDefault="006300C6" w:rsidP="00DF13F2">
      <w:pPr>
        <w:pStyle w:val="Ttulo2"/>
        <w:numPr>
          <w:ilvl w:val="0"/>
          <w:numId w:val="12"/>
        </w:numPr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dos danos e responsabilidades</w:t>
      </w:r>
    </w:p>
    <w:p w14:paraId="43759AE5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68A74E4C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703B12E8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36E16EF9" w14:textId="77777777" w:rsidR="009F4F21" w:rsidRPr="00CD52A2" w:rsidRDefault="009F4F21" w:rsidP="008B6D6C">
      <w:pPr>
        <w:pStyle w:val="PargrafodaLista"/>
        <w:numPr>
          <w:ilvl w:val="0"/>
          <w:numId w:val="2"/>
        </w:numPr>
        <w:spacing w:after="0"/>
        <w:rPr>
          <w:vanish/>
          <w:color w:val="000000" w:themeColor="text1"/>
          <w:sz w:val="20"/>
          <w:szCs w:val="20"/>
        </w:rPr>
      </w:pPr>
    </w:p>
    <w:p w14:paraId="13880B2F" w14:textId="07D608B6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Todos os danos de qualquer natureza, causados por profissionais vinculados direta ou indiretamente a quaisquer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serão de sua inteira e exclusiva responsabilidade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a qual se vinculam, quer sejam decorrentes de atos ou omissões, dolosos ou culposos, assegurando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o ressarcimento de todos os custos e despesas que direta ou indiretamente venha incorrer em decorrência de tais eventos, inclusive aquelas a título de custas processuais e honorários advocatícios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521B515" w14:textId="77777777" w:rsidR="006300C6" w:rsidRPr="00CD52A2" w:rsidRDefault="006300C6" w:rsidP="008B6D6C">
      <w:pPr>
        <w:pStyle w:val="PargrafodaLista"/>
        <w:tabs>
          <w:tab w:val="left" w:pos="567"/>
        </w:tabs>
        <w:ind w:left="1134" w:hanging="567"/>
        <w:rPr>
          <w:color w:val="000000" w:themeColor="text1"/>
          <w:sz w:val="20"/>
          <w:szCs w:val="20"/>
        </w:rPr>
      </w:pPr>
    </w:p>
    <w:p w14:paraId="592CCA82" w14:textId="0CAFBD95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violação por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de qualquer dispositivo legal relacionado ao meio ambiente, segura</w:t>
      </w:r>
      <w:r w:rsidR="00243D1F" w:rsidRPr="00CD52A2">
        <w:rPr>
          <w:color w:val="000000" w:themeColor="text1"/>
          <w:sz w:val="20"/>
          <w:szCs w:val="20"/>
        </w:rPr>
        <w:t>nça</w:t>
      </w:r>
      <w:r w:rsidRPr="00CD52A2">
        <w:rPr>
          <w:color w:val="000000" w:themeColor="text1"/>
          <w:sz w:val="20"/>
          <w:szCs w:val="20"/>
        </w:rPr>
        <w:t>, direitos trabalhistas, transportes de produtos, entre outros, quer seja por seus prepostos ou por terceiros a ela vinculado, direta ou indiretamente, será de sua única e exclusiva responsabilidade, eximindo a outra desde já de toda e qualquer responsabilida</w:t>
      </w:r>
      <w:r w:rsidR="004A77DB" w:rsidRPr="00CD52A2">
        <w:rPr>
          <w:color w:val="000000" w:themeColor="text1"/>
          <w:sz w:val="20"/>
          <w:szCs w:val="20"/>
        </w:rPr>
        <w:t>de civil, criminal ou ambiental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2661BBF0" w14:textId="77777777" w:rsidR="006300C6" w:rsidRPr="00CD52A2" w:rsidRDefault="006300C6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0744B91E" w14:textId="4C8B4376" w:rsidR="00CF2A13" w:rsidRPr="00CD52A2" w:rsidRDefault="006300C6" w:rsidP="00204E80">
      <w:pPr>
        <w:pStyle w:val="PargrafodaLista"/>
        <w:numPr>
          <w:ilvl w:val="2"/>
          <w:numId w:val="2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ser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compelida a desembolsar quaisquer valores, na esfera administrativa ou judicial, em consequência do não pagamento, pela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, das responsabilidades descritas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9F4F21" w:rsidRPr="00CD52A2">
        <w:rPr>
          <w:color w:val="000000" w:themeColor="text1"/>
          <w:sz w:val="20"/>
          <w:szCs w:val="20"/>
        </w:rPr>
        <w:t>8</w:t>
      </w:r>
      <w:r w:rsidR="000951EA" w:rsidRPr="00CD52A2">
        <w:rPr>
          <w:color w:val="000000" w:themeColor="text1"/>
          <w:sz w:val="20"/>
          <w:szCs w:val="20"/>
        </w:rPr>
        <w:t>.2,</w:t>
      </w:r>
      <w:r w:rsidR="003C70E5" w:rsidRPr="00CD52A2"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deverá esta ressarcir àquela os valores despendidos, acrescidos das custas processuais e honorários advocatícios</w:t>
      </w:r>
      <w:r w:rsidR="00204E80" w:rsidRPr="00CD52A2">
        <w:rPr>
          <w:color w:val="000000" w:themeColor="text1"/>
          <w:sz w:val="20"/>
          <w:szCs w:val="20"/>
        </w:rPr>
        <w:t>.</w:t>
      </w:r>
    </w:p>
    <w:p w14:paraId="190AC098" w14:textId="77777777" w:rsidR="00204E80" w:rsidRPr="00CD52A2" w:rsidRDefault="00204E80" w:rsidP="00204E80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727E741C" w14:textId="32289246" w:rsidR="007B1D5F" w:rsidRPr="00CD52A2" w:rsidRDefault="007B1D5F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lastRenderedPageBreak/>
        <w:t>do preço e do reajuste</w:t>
      </w:r>
    </w:p>
    <w:p w14:paraId="59804CE3" w14:textId="77777777" w:rsidR="00FC1E6D" w:rsidRPr="00CD52A2" w:rsidRDefault="00FC1E6D" w:rsidP="008B6D6C">
      <w:pPr>
        <w:pStyle w:val="Ttulo1"/>
        <w:rPr>
          <w:rFonts w:cs="Arial"/>
          <w:color w:val="000000" w:themeColor="text1"/>
          <w:sz w:val="20"/>
          <w:szCs w:val="20"/>
        </w:rPr>
      </w:pPr>
    </w:p>
    <w:p w14:paraId="7839498F" w14:textId="77777777" w:rsidR="007B1D5F" w:rsidRPr="00CD52A2" w:rsidRDefault="007B1D5F" w:rsidP="008B6D6C">
      <w:pPr>
        <w:pStyle w:val="PargrafodaLista"/>
        <w:numPr>
          <w:ilvl w:val="0"/>
          <w:numId w:val="4"/>
        </w:numPr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3764CCA" w14:textId="630AA546" w:rsidR="00455C6E" w:rsidRPr="00CD52A2" w:rsidRDefault="007B1D5F" w:rsidP="009B1CD1">
      <w:pPr>
        <w:pStyle w:val="PargrafodaLista"/>
        <w:numPr>
          <w:ilvl w:val="1"/>
          <w:numId w:val="4"/>
        </w:numPr>
        <w:spacing w:after="0"/>
        <w:ind w:left="1134" w:hanging="567"/>
        <w:rPr>
          <w:b/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p</w:t>
      </w:r>
      <w:r w:rsidR="009B1CD1" w:rsidRPr="00CD52A2">
        <w:rPr>
          <w:color w:val="000000" w:themeColor="text1"/>
          <w:sz w:val="20"/>
          <w:szCs w:val="20"/>
        </w:rPr>
        <w:t xml:space="preserve">agará à </w:t>
      </w:r>
      <w:r w:rsidR="009B1CD1" w:rsidRPr="00CD52A2">
        <w:rPr>
          <w:b/>
          <w:bCs/>
          <w:color w:val="000000" w:themeColor="text1"/>
          <w:sz w:val="20"/>
          <w:szCs w:val="20"/>
        </w:rPr>
        <w:t>VENDEDORA</w:t>
      </w:r>
      <w:r w:rsidR="009B1CD1" w:rsidRPr="00CD52A2">
        <w:rPr>
          <w:color w:val="000000" w:themeColor="text1"/>
          <w:sz w:val="20"/>
          <w:szCs w:val="20"/>
        </w:rPr>
        <w:t>, pelo fornecimento do Carvão objeto do presente Contrato, um preço unitário variando de acordo com a densidade base úmida apurada no momento do recebimento, de acordo com a tabela abaixo:</w:t>
      </w:r>
    </w:p>
    <w:p w14:paraId="269C4EBA" w14:textId="77777777" w:rsidR="009B1CD1" w:rsidRPr="00CD52A2" w:rsidRDefault="009B1CD1" w:rsidP="009B1CD1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9"/>
        <w:gridCol w:w="3049"/>
        <w:gridCol w:w="2336"/>
      </w:tblGrid>
      <w:tr w:rsidR="00B25972" w:rsidRPr="00CD52A2" w14:paraId="78C02656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57B32109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Densidade B.U. Apurada</w:t>
            </w:r>
          </w:p>
        </w:tc>
        <w:tc>
          <w:tcPr>
            <w:tcW w:w="3049" w:type="dxa"/>
            <w:vAlign w:val="center"/>
          </w:tcPr>
          <w:p w14:paraId="0E07492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Modalidade de Pagamento</w:t>
            </w:r>
          </w:p>
        </w:tc>
        <w:tc>
          <w:tcPr>
            <w:tcW w:w="2336" w:type="dxa"/>
            <w:vAlign w:val="center"/>
          </w:tcPr>
          <w:p w14:paraId="488D88A6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Preço Unitário</w:t>
            </w:r>
          </w:p>
        </w:tc>
      </w:tr>
      <w:tr w:rsidR="00B25972" w:rsidRPr="00CD52A2" w14:paraId="21CBE239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7E8BAFDE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&lt; 200,00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4FE6D6F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Peso</w:t>
            </w:r>
          </w:p>
        </w:tc>
        <w:tc>
          <w:tcPr>
            <w:tcW w:w="2336" w:type="dxa"/>
            <w:vAlign w:val="center"/>
          </w:tcPr>
          <w:p w14:paraId="65D1197E" w14:textId="22D31C97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>_per_ton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/t</w:t>
            </w:r>
          </w:p>
        </w:tc>
      </w:tr>
      <w:tr w:rsidR="00B25972" w:rsidRPr="00CD52A2" w14:paraId="686E7D96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25B26A51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≥ 200,00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  <w:r w:rsidRPr="00CD52A2">
              <w:rPr>
                <w:bCs/>
                <w:color w:val="000000" w:themeColor="text1"/>
                <w:sz w:val="20"/>
                <w:szCs w:val="20"/>
              </w:rPr>
              <w:t xml:space="preserve"> ≤ 235,00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48A57573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Volume</w:t>
            </w:r>
          </w:p>
        </w:tc>
        <w:tc>
          <w:tcPr>
            <w:tcW w:w="2336" w:type="dxa"/>
            <w:vAlign w:val="center"/>
          </w:tcPr>
          <w:p w14:paraId="0E979652" w14:textId="0F145BF5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B25972"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</w:tr>
      <w:tr w:rsidR="00B25972" w:rsidRPr="00CD52A2" w14:paraId="0E1961A8" w14:textId="77777777" w:rsidTr="000B5817">
        <w:trPr>
          <w:trHeight w:val="567"/>
          <w:jc w:val="center"/>
        </w:trPr>
        <w:tc>
          <w:tcPr>
            <w:tcW w:w="3289" w:type="dxa"/>
            <w:vAlign w:val="center"/>
          </w:tcPr>
          <w:p w14:paraId="71D4CD5D" w14:textId="77777777" w:rsidR="00B25972" w:rsidRPr="00CD52A2" w:rsidRDefault="00B25972" w:rsidP="000B5817">
            <w:pPr>
              <w:pStyle w:val="PargrafodaLista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&gt; 235,00 kg/</w:t>
            </w:r>
            <w:proofErr w:type="spellStart"/>
            <w:r w:rsidRPr="00CD52A2">
              <w:rPr>
                <w:bCs/>
                <w:color w:val="000000" w:themeColor="text1"/>
                <w:sz w:val="20"/>
                <w:szCs w:val="20"/>
              </w:rPr>
              <w:t>mdc</w:t>
            </w:r>
            <w:proofErr w:type="spellEnd"/>
          </w:p>
        </w:tc>
        <w:tc>
          <w:tcPr>
            <w:tcW w:w="3049" w:type="dxa"/>
            <w:vAlign w:val="center"/>
          </w:tcPr>
          <w:p w14:paraId="0BD75BE1" w14:textId="77777777" w:rsidR="00B25972" w:rsidRPr="00CD52A2" w:rsidRDefault="00B25972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D52A2">
              <w:rPr>
                <w:bCs/>
                <w:color w:val="000000" w:themeColor="text1"/>
                <w:sz w:val="20"/>
                <w:szCs w:val="20"/>
              </w:rPr>
              <w:t>Peso</w:t>
            </w:r>
          </w:p>
        </w:tc>
        <w:tc>
          <w:tcPr>
            <w:tcW w:w="2336" w:type="dxa"/>
            <w:vAlign w:val="center"/>
          </w:tcPr>
          <w:p w14:paraId="5FEC7A36" w14:textId="6C96CC43" w:rsidR="00B25972" w:rsidRPr="00CD52A2" w:rsidRDefault="008A73B5" w:rsidP="000B5817">
            <w:pPr>
              <w:pStyle w:val="PargrafodaLista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price</w:t>
            </w:r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>_per_ton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}}</w:t>
            </w:r>
            <w:r w:rsidRPr="00CD52A2">
              <w:rPr>
                <w:bCs/>
                <w:color w:val="000000" w:themeColor="text1"/>
                <w:sz w:val="20"/>
                <w:szCs w:val="20"/>
              </w:rPr>
              <w:t>/</w:t>
            </w:r>
            <w:r w:rsidR="006D1383" w:rsidRPr="00CD52A2">
              <w:rPr>
                <w:bCs/>
                <w:color w:val="000000" w:themeColor="text1"/>
                <w:sz w:val="20"/>
                <w:szCs w:val="20"/>
              </w:rPr>
              <w:t>t</w:t>
            </w:r>
          </w:p>
        </w:tc>
      </w:tr>
    </w:tbl>
    <w:p w14:paraId="6B28F246" w14:textId="391E3A66" w:rsidR="009B1CD1" w:rsidRPr="00CD52A2" w:rsidRDefault="009B1CD1" w:rsidP="009B1CD1">
      <w:pPr>
        <w:pStyle w:val="PargrafodaLista"/>
        <w:spacing w:after="0"/>
        <w:ind w:left="567"/>
        <w:jc w:val="left"/>
        <w:rPr>
          <w:b/>
          <w:color w:val="000000" w:themeColor="text1"/>
          <w:sz w:val="20"/>
          <w:szCs w:val="20"/>
        </w:rPr>
      </w:pPr>
    </w:p>
    <w:p w14:paraId="655186A9" w14:textId="77777777" w:rsidR="005E330D" w:rsidRPr="00CD52A2" w:rsidRDefault="005E330D" w:rsidP="009B1CD1">
      <w:pPr>
        <w:pStyle w:val="PargrafodaLista"/>
        <w:spacing w:after="0"/>
        <w:ind w:left="567"/>
        <w:jc w:val="left"/>
        <w:rPr>
          <w:b/>
          <w:color w:val="000000" w:themeColor="text1"/>
          <w:sz w:val="20"/>
          <w:szCs w:val="20"/>
        </w:rPr>
      </w:pPr>
    </w:p>
    <w:p w14:paraId="33F97F32" w14:textId="7CB859AD" w:rsidR="00DF13F2" w:rsidRPr="00CD52A2" w:rsidRDefault="00E70F9E" w:rsidP="00A21346">
      <w:pPr>
        <w:pStyle w:val="PargrafodaLista"/>
        <w:numPr>
          <w:ilvl w:val="1"/>
          <w:numId w:val="4"/>
        </w:numPr>
        <w:ind w:left="1134" w:hanging="567"/>
        <w:rPr>
          <w:rFonts w:eastAsia="Times New Roman"/>
          <w:color w:val="000000" w:themeColor="text1"/>
          <w:sz w:val="20"/>
          <w:szCs w:val="20"/>
        </w:rPr>
      </w:pPr>
      <w:r w:rsidRPr="00CD52A2">
        <w:rPr>
          <w:rFonts w:eastAsia="Times New Roman"/>
          <w:color w:val="000000" w:themeColor="text1"/>
          <w:sz w:val="20"/>
          <w:szCs w:val="20"/>
        </w:rPr>
        <w:t xml:space="preserve">O preço de que trata o item 9.1 inclui todos os impostos incidentes, posto na Usina Siderúrgica de propriedade da </w:t>
      </w:r>
      <w:r w:rsidRPr="00CD52A2">
        <w:rPr>
          <w:rFonts w:eastAsia="Times New Roman"/>
          <w:b/>
          <w:color w:val="000000" w:themeColor="text1"/>
          <w:sz w:val="20"/>
          <w:szCs w:val="20"/>
        </w:rPr>
        <w:t>COMPRADORA</w:t>
      </w:r>
      <w:r w:rsidRPr="00CD52A2">
        <w:rPr>
          <w:rFonts w:eastAsia="Times New Roman"/>
          <w:color w:val="000000" w:themeColor="text1"/>
          <w:sz w:val="20"/>
          <w:szCs w:val="20"/>
        </w:rPr>
        <w:t>, localizada no município de Sete Lagoas, em Minas Gerais.</w:t>
      </w:r>
    </w:p>
    <w:p w14:paraId="47553038" w14:textId="77777777" w:rsidR="00A21346" w:rsidRPr="00CD52A2" w:rsidRDefault="00A21346" w:rsidP="00A21346">
      <w:pPr>
        <w:pStyle w:val="PargrafodaLista"/>
        <w:ind w:left="1134"/>
        <w:rPr>
          <w:rFonts w:eastAsia="Times New Roman"/>
          <w:color w:val="000000" w:themeColor="text1"/>
          <w:sz w:val="20"/>
          <w:szCs w:val="20"/>
        </w:rPr>
      </w:pPr>
    </w:p>
    <w:p w14:paraId="2CD7E8D9" w14:textId="114AE6EA" w:rsidR="00B06F1A" w:rsidRPr="00CD52A2" w:rsidRDefault="00B06F1A" w:rsidP="008B6D6C">
      <w:pPr>
        <w:pStyle w:val="PargrafodaLista"/>
        <w:numPr>
          <w:ilvl w:val="1"/>
          <w:numId w:val="4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preço ora acordado </w:t>
      </w:r>
      <w:r w:rsidR="00E103BA" w:rsidRPr="00CD52A2">
        <w:rPr>
          <w:color w:val="000000" w:themeColor="text1"/>
          <w:sz w:val="20"/>
          <w:szCs w:val="20"/>
        </w:rPr>
        <w:t>será</w:t>
      </w:r>
      <w:r w:rsidRPr="00CD52A2">
        <w:rPr>
          <w:color w:val="000000" w:themeColor="text1"/>
          <w:sz w:val="20"/>
          <w:szCs w:val="20"/>
        </w:rPr>
        <w:t xml:space="preserve"> renegociado de acordo com as oscilações do mercado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20C894C" w14:textId="77777777" w:rsidR="00B06F1A" w:rsidRPr="00CD52A2" w:rsidRDefault="00B06F1A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54E6242F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53261391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2B0A2353" w14:textId="77777777" w:rsidR="009F4F21" w:rsidRPr="00CD52A2" w:rsidRDefault="009F4F21" w:rsidP="008B6D6C">
      <w:pPr>
        <w:pStyle w:val="PargrafodaLista"/>
        <w:numPr>
          <w:ilvl w:val="0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15A37D5E" w14:textId="77777777" w:rsidR="009F4F21" w:rsidRPr="00CD52A2" w:rsidRDefault="009F4F21" w:rsidP="008B6D6C">
      <w:pPr>
        <w:pStyle w:val="PargrafodaLista"/>
        <w:numPr>
          <w:ilvl w:val="1"/>
          <w:numId w:val="6"/>
        </w:numPr>
        <w:spacing w:after="0"/>
        <w:rPr>
          <w:vanish/>
          <w:color w:val="000000" w:themeColor="text1"/>
          <w:sz w:val="20"/>
          <w:szCs w:val="20"/>
        </w:rPr>
      </w:pPr>
    </w:p>
    <w:p w14:paraId="65FC18DA" w14:textId="0A81AFF5" w:rsidR="00B06F1A" w:rsidRPr="00CD52A2" w:rsidRDefault="00B06F1A" w:rsidP="00DA1405">
      <w:pPr>
        <w:pStyle w:val="PargrafodaLista"/>
        <w:numPr>
          <w:ilvl w:val="2"/>
          <w:numId w:val="6"/>
        </w:numPr>
        <w:spacing w:after="0"/>
        <w:ind w:left="1701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novo preço deverá ser renegociado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através de correspondência eletrônica de uma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a outra e ratificado com o primeiro pagamento a se realizar após o período </w:t>
      </w:r>
      <w:r w:rsidR="00AA694E" w:rsidRPr="00CD52A2">
        <w:rPr>
          <w:color w:val="000000" w:themeColor="text1"/>
          <w:sz w:val="20"/>
          <w:szCs w:val="20"/>
        </w:rPr>
        <w:t xml:space="preserve">de </w:t>
      </w:r>
      <w:r w:rsidRPr="00CD52A2">
        <w:rPr>
          <w:color w:val="000000" w:themeColor="text1"/>
          <w:sz w:val="20"/>
          <w:szCs w:val="20"/>
        </w:rPr>
        <w:t>negociação descrito n</w:t>
      </w:r>
      <w:r w:rsidR="000A6D77" w:rsidRPr="00CD52A2">
        <w:rPr>
          <w:color w:val="000000" w:themeColor="text1"/>
          <w:sz w:val="20"/>
          <w:szCs w:val="20"/>
        </w:rPr>
        <w:t>o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B078CD" w:rsidRPr="00CD52A2">
        <w:rPr>
          <w:color w:val="000000" w:themeColor="text1"/>
          <w:sz w:val="20"/>
          <w:szCs w:val="20"/>
        </w:rPr>
        <w:t>item</w:t>
      </w:r>
      <w:r w:rsidR="00743A53" w:rsidRPr="00CD52A2">
        <w:rPr>
          <w:color w:val="000000" w:themeColor="text1"/>
          <w:sz w:val="20"/>
          <w:szCs w:val="20"/>
        </w:rPr>
        <w:t xml:space="preserve"> </w:t>
      </w:r>
      <w:r w:rsidR="009F4F21" w:rsidRPr="00CD52A2">
        <w:rPr>
          <w:color w:val="000000" w:themeColor="text1"/>
          <w:sz w:val="20"/>
          <w:szCs w:val="20"/>
        </w:rPr>
        <w:t>9</w:t>
      </w:r>
      <w:r w:rsidRPr="00CD52A2">
        <w:rPr>
          <w:color w:val="000000" w:themeColor="text1"/>
          <w:sz w:val="20"/>
          <w:szCs w:val="20"/>
        </w:rPr>
        <w:t>.3.</w:t>
      </w:r>
    </w:p>
    <w:p w14:paraId="771CF9EE" w14:textId="77777777" w:rsidR="009F1852" w:rsidRPr="00CD52A2" w:rsidRDefault="009F1852" w:rsidP="008B6D6C">
      <w:pPr>
        <w:pStyle w:val="PargrafodaLista"/>
        <w:spacing w:after="0"/>
        <w:ind w:left="142"/>
        <w:rPr>
          <w:color w:val="000000" w:themeColor="text1"/>
          <w:sz w:val="20"/>
          <w:szCs w:val="20"/>
        </w:rPr>
      </w:pPr>
    </w:p>
    <w:p w14:paraId="557AA041" w14:textId="1024A5B2" w:rsidR="00DC289B" w:rsidRPr="00CD52A2" w:rsidRDefault="00DC289B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 xml:space="preserve">das </w:t>
      </w:r>
      <w:r w:rsidR="001228F2" w:rsidRPr="00CD52A2">
        <w:rPr>
          <w:rFonts w:cs="Arial"/>
          <w:color w:val="000000" w:themeColor="text1"/>
          <w:sz w:val="20"/>
          <w:szCs w:val="20"/>
        </w:rPr>
        <w:t>FORMAS DE FATURAMENTO</w:t>
      </w:r>
      <w:r w:rsidR="00275678" w:rsidRPr="00CD52A2">
        <w:rPr>
          <w:rFonts w:cs="Arial"/>
          <w:color w:val="000000" w:themeColor="text1"/>
          <w:sz w:val="20"/>
          <w:szCs w:val="20"/>
        </w:rPr>
        <w:t xml:space="preserve"> e</w:t>
      </w:r>
      <w:r w:rsidR="001228F2" w:rsidRPr="00CD52A2">
        <w:rPr>
          <w:rFonts w:cs="Arial"/>
          <w:color w:val="000000" w:themeColor="text1"/>
          <w:sz w:val="20"/>
          <w:szCs w:val="20"/>
        </w:rPr>
        <w:t xml:space="preserve"> </w:t>
      </w:r>
      <w:r w:rsidRPr="00CD52A2">
        <w:rPr>
          <w:rFonts w:cs="Arial"/>
          <w:color w:val="000000" w:themeColor="text1"/>
          <w:sz w:val="20"/>
          <w:szCs w:val="20"/>
        </w:rPr>
        <w:t>medição.</w:t>
      </w:r>
    </w:p>
    <w:p w14:paraId="5352813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F34A97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256562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534162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A426C9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14C02C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C13F2D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458452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961A63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233270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F6E4D6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59D4CC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E9743A3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C0A99C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DBA782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59F681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F69665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987061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C01AA4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6EF0EE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C1AD5C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C893AA5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79B9A9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7876E9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1AABD4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E2BEA2A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5C32EE3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BEAAE4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52DB92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6241C2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259C77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946B16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81139C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7E1597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B31CE2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0BD555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A7F37B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D89CDF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AAF25B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C46C50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2019EF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33B77FE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B77091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0A48B9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38B7D8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95BE9A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61E9EC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FBF0C1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2F3FC4A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C68A6B1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15CFB496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C4FA1A0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75F86DBC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696B3B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E7A4FF8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55AD607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8D1AAF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E9909E4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01D5E32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61B3935B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4128F92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BEC1B7F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0BE7C369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554058AD" w14:textId="77777777" w:rsidR="001C140D" w:rsidRPr="00CD52A2" w:rsidRDefault="001C140D" w:rsidP="008B6D6C">
      <w:pPr>
        <w:pStyle w:val="PargrafodaLista"/>
        <w:numPr>
          <w:ilvl w:val="0"/>
          <w:numId w:val="6"/>
        </w:numPr>
        <w:tabs>
          <w:tab w:val="left" w:pos="993"/>
        </w:tabs>
        <w:spacing w:after="0"/>
        <w:ind w:left="142" w:firstLine="0"/>
        <w:rPr>
          <w:vanish/>
          <w:color w:val="000000" w:themeColor="text1"/>
          <w:sz w:val="20"/>
          <w:szCs w:val="20"/>
        </w:rPr>
      </w:pPr>
    </w:p>
    <w:p w14:paraId="3F3028F8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6A7E68FF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1A558383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4E07DCB1" w14:textId="77777777" w:rsidR="009F4F21" w:rsidRPr="00CD52A2" w:rsidRDefault="009F4F21" w:rsidP="008B6D6C">
      <w:pPr>
        <w:pStyle w:val="PargrafodaLista"/>
        <w:numPr>
          <w:ilvl w:val="0"/>
          <w:numId w:val="5"/>
        </w:numPr>
        <w:rPr>
          <w:vanish/>
          <w:color w:val="000000" w:themeColor="text1"/>
          <w:sz w:val="20"/>
          <w:szCs w:val="20"/>
        </w:rPr>
      </w:pPr>
    </w:p>
    <w:p w14:paraId="20F08D33" w14:textId="3E1990CF" w:rsidR="001228F2" w:rsidRPr="00CD52A2" w:rsidRDefault="00E82904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emitirá a cada carga carregada e transportada, a Guia de Controle Ambiental Eletrônica – </w:t>
      </w:r>
      <w:proofErr w:type="spellStart"/>
      <w:r w:rsidRPr="00CD52A2">
        <w:rPr>
          <w:color w:val="000000" w:themeColor="text1"/>
          <w:sz w:val="20"/>
          <w:szCs w:val="20"/>
        </w:rPr>
        <w:t>GCAe</w:t>
      </w:r>
      <w:proofErr w:type="spellEnd"/>
      <w:r w:rsidRPr="00CD52A2">
        <w:rPr>
          <w:color w:val="000000" w:themeColor="text1"/>
          <w:sz w:val="20"/>
          <w:szCs w:val="20"/>
        </w:rPr>
        <w:t>, assim como, uma Nota Fiscal Eletrônica e o respectivo DANFE (documento auxiliar da Nota Fiscal Eletrônica) ou outro documento que tenha o mesmo valor legal</w:t>
      </w:r>
      <w:r w:rsidR="004423F9" w:rsidRPr="00CD52A2">
        <w:rPr>
          <w:color w:val="000000" w:themeColor="text1"/>
          <w:sz w:val="20"/>
          <w:szCs w:val="20"/>
        </w:rPr>
        <w:t xml:space="preserve">. Tanto a Nota Fiscal e </w:t>
      </w:r>
      <w:proofErr w:type="spellStart"/>
      <w:r w:rsidR="004423F9" w:rsidRPr="00CD52A2">
        <w:rPr>
          <w:color w:val="000000" w:themeColor="text1"/>
          <w:sz w:val="20"/>
          <w:szCs w:val="20"/>
        </w:rPr>
        <w:t>GCAe</w:t>
      </w:r>
      <w:proofErr w:type="spellEnd"/>
      <w:r w:rsidR="004423F9" w:rsidRPr="00CD52A2">
        <w:rPr>
          <w:color w:val="000000" w:themeColor="text1"/>
          <w:sz w:val="20"/>
          <w:szCs w:val="20"/>
        </w:rPr>
        <w:t xml:space="preserve"> mencionadas</w:t>
      </w:r>
      <w:r w:rsidR="00517DA6" w:rsidRPr="00CD52A2">
        <w:rPr>
          <w:color w:val="000000" w:themeColor="text1"/>
          <w:sz w:val="20"/>
          <w:szCs w:val="20"/>
        </w:rPr>
        <w:t>, deverão</w:t>
      </w:r>
      <w:r w:rsidRPr="00CD52A2">
        <w:rPr>
          <w:color w:val="000000" w:themeColor="text1"/>
          <w:sz w:val="20"/>
          <w:szCs w:val="20"/>
        </w:rPr>
        <w:t xml:space="preserve"> acompanhar o </w:t>
      </w:r>
      <w:r w:rsidR="00915F2F" w:rsidRPr="00CD52A2">
        <w:rPr>
          <w:color w:val="000000" w:themeColor="text1"/>
          <w:sz w:val="20"/>
          <w:szCs w:val="20"/>
        </w:rPr>
        <w:t>p</w:t>
      </w:r>
      <w:r w:rsidRPr="00CD52A2">
        <w:rPr>
          <w:color w:val="000000" w:themeColor="text1"/>
          <w:sz w:val="20"/>
          <w:szCs w:val="20"/>
        </w:rPr>
        <w:t xml:space="preserve">roduto durante </w:t>
      </w:r>
      <w:r w:rsidR="004423F9" w:rsidRPr="00CD52A2">
        <w:rPr>
          <w:color w:val="000000" w:themeColor="text1"/>
          <w:sz w:val="20"/>
          <w:szCs w:val="20"/>
        </w:rPr>
        <w:t>todo o trajeto do</w:t>
      </w:r>
      <w:r w:rsidRPr="00CD52A2">
        <w:rPr>
          <w:color w:val="000000" w:themeColor="text1"/>
          <w:sz w:val="20"/>
          <w:szCs w:val="20"/>
        </w:rPr>
        <w:t xml:space="preserve"> transporte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0AFE227" w14:textId="77777777" w:rsidR="005A137A" w:rsidRPr="00CD52A2" w:rsidRDefault="005A137A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23C4BA62" w14:textId="010F4D79" w:rsidR="005A137A" w:rsidRPr="00CD52A2" w:rsidRDefault="005A137A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mediç</w:t>
      </w:r>
      <w:r w:rsidR="002F3F1E" w:rsidRPr="00CD52A2">
        <w:rPr>
          <w:color w:val="000000" w:themeColor="text1"/>
          <w:sz w:val="20"/>
          <w:szCs w:val="20"/>
        </w:rPr>
        <w:t>ão</w:t>
      </w:r>
      <w:r w:rsidRPr="00CD52A2">
        <w:rPr>
          <w:color w:val="000000" w:themeColor="text1"/>
          <w:sz w:val="20"/>
          <w:szCs w:val="20"/>
        </w:rPr>
        <w:t xml:space="preserve"> ser</w:t>
      </w:r>
      <w:r w:rsidR="002F3F1E" w:rsidRPr="00CD52A2">
        <w:rPr>
          <w:color w:val="000000" w:themeColor="text1"/>
          <w:sz w:val="20"/>
          <w:szCs w:val="20"/>
        </w:rPr>
        <w:t>á</w:t>
      </w:r>
      <w:r w:rsidRPr="00CD52A2">
        <w:rPr>
          <w:color w:val="000000" w:themeColor="text1"/>
          <w:sz w:val="20"/>
          <w:szCs w:val="20"/>
        </w:rPr>
        <w:t xml:space="preserve"> realizada no momento da entrega do Carvão, por meios dos métodos e procedimentos definidos no documento “Método para Apuração do Volume e Peso Líquido dos Veículos”, anexado a este instrumento como Anexo I</w:t>
      </w:r>
      <w:r w:rsidR="002F3F1E" w:rsidRPr="00CD52A2">
        <w:rPr>
          <w:color w:val="000000" w:themeColor="text1"/>
          <w:sz w:val="20"/>
          <w:szCs w:val="20"/>
        </w:rPr>
        <w:t xml:space="preserve">, o que a </w:t>
      </w:r>
      <w:r w:rsidR="002F3F1E" w:rsidRPr="00CD52A2">
        <w:rPr>
          <w:b/>
          <w:color w:val="000000" w:themeColor="text1"/>
          <w:sz w:val="20"/>
          <w:szCs w:val="20"/>
        </w:rPr>
        <w:t xml:space="preserve">VENDEDORA </w:t>
      </w:r>
      <w:r w:rsidR="002F3F1E" w:rsidRPr="00CD52A2">
        <w:rPr>
          <w:bCs/>
          <w:color w:val="000000" w:themeColor="text1"/>
          <w:sz w:val="20"/>
          <w:szCs w:val="20"/>
        </w:rPr>
        <w:t>declara desde já aceitar</w:t>
      </w:r>
      <w:r w:rsidRPr="00CD52A2">
        <w:rPr>
          <w:color w:val="000000" w:themeColor="text1"/>
          <w:sz w:val="20"/>
          <w:szCs w:val="20"/>
        </w:rPr>
        <w:t>.</w:t>
      </w:r>
    </w:p>
    <w:p w14:paraId="7DD68C6B" w14:textId="77777777" w:rsidR="00E82904" w:rsidRPr="00CD52A2" w:rsidRDefault="00E82904" w:rsidP="008B6D6C">
      <w:pPr>
        <w:pStyle w:val="PargrafodaLista"/>
        <w:tabs>
          <w:tab w:val="left" w:pos="709"/>
          <w:tab w:val="left" w:pos="851"/>
        </w:tabs>
        <w:ind w:left="1134" w:hanging="567"/>
        <w:rPr>
          <w:color w:val="000000" w:themeColor="text1"/>
          <w:sz w:val="20"/>
          <w:szCs w:val="20"/>
        </w:rPr>
      </w:pPr>
    </w:p>
    <w:p w14:paraId="0018AD74" w14:textId="40577392" w:rsidR="002F3F1E" w:rsidRPr="00CD52A2" w:rsidRDefault="00E82904" w:rsidP="008B6D6C">
      <w:pPr>
        <w:pStyle w:val="PargrafodaLista"/>
        <w:numPr>
          <w:ilvl w:val="1"/>
          <w:numId w:val="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pesage</w:t>
      </w:r>
      <w:r w:rsidR="002F3F1E" w:rsidRPr="00CD52A2">
        <w:rPr>
          <w:color w:val="000000" w:themeColor="text1"/>
          <w:sz w:val="20"/>
          <w:szCs w:val="20"/>
        </w:rPr>
        <w:t xml:space="preserve">m </w:t>
      </w:r>
      <w:r w:rsidRPr="00CD52A2">
        <w:rPr>
          <w:color w:val="000000" w:themeColor="text1"/>
          <w:sz w:val="20"/>
          <w:szCs w:val="20"/>
        </w:rPr>
        <w:t>da carga se</w:t>
      </w:r>
      <w:r w:rsidR="002F3F1E" w:rsidRPr="00CD52A2">
        <w:rPr>
          <w:color w:val="000000" w:themeColor="text1"/>
          <w:sz w:val="20"/>
          <w:szCs w:val="20"/>
        </w:rPr>
        <w:t>r</w:t>
      </w:r>
      <w:r w:rsidR="009F1852" w:rsidRPr="00CD52A2">
        <w:rPr>
          <w:color w:val="000000" w:themeColor="text1"/>
          <w:sz w:val="20"/>
          <w:szCs w:val="20"/>
        </w:rPr>
        <w:t>á</w:t>
      </w:r>
      <w:r w:rsidRPr="00CD52A2">
        <w:rPr>
          <w:color w:val="000000" w:themeColor="text1"/>
          <w:sz w:val="20"/>
          <w:szCs w:val="20"/>
        </w:rPr>
        <w:t xml:space="preserve"> realizada no momento do recebimento do carvão</w:t>
      </w:r>
      <w:r w:rsidRPr="00CD52A2">
        <w:rPr>
          <w:bCs/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por meios dos métodos e procedimentos definidos no documento “Método para Apuração do Volume e Peso Líquido dos Veículos”, anexado a este instrumento como Anexo I</w:t>
      </w:r>
      <w:r w:rsidR="002F3F1E" w:rsidRPr="00CD52A2">
        <w:rPr>
          <w:color w:val="000000" w:themeColor="text1"/>
          <w:sz w:val="20"/>
          <w:szCs w:val="20"/>
        </w:rPr>
        <w:t xml:space="preserve">, o que a </w:t>
      </w:r>
      <w:r w:rsidR="002F3F1E" w:rsidRPr="00CD52A2">
        <w:rPr>
          <w:b/>
          <w:color w:val="000000" w:themeColor="text1"/>
          <w:sz w:val="20"/>
          <w:szCs w:val="20"/>
        </w:rPr>
        <w:t xml:space="preserve">VENDEDORA </w:t>
      </w:r>
      <w:r w:rsidR="002F3F1E" w:rsidRPr="00CD52A2">
        <w:rPr>
          <w:bCs/>
          <w:color w:val="000000" w:themeColor="text1"/>
          <w:sz w:val="20"/>
          <w:szCs w:val="20"/>
        </w:rPr>
        <w:t>declara desde já aceitar</w:t>
      </w:r>
      <w:r w:rsidR="002F3F1E" w:rsidRPr="00CD52A2">
        <w:rPr>
          <w:color w:val="000000" w:themeColor="text1"/>
          <w:sz w:val="20"/>
          <w:szCs w:val="20"/>
        </w:rPr>
        <w:t>.</w:t>
      </w:r>
    </w:p>
    <w:p w14:paraId="44AC2E24" w14:textId="77777777" w:rsidR="001A3705" w:rsidRPr="00CD52A2" w:rsidRDefault="001A3705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7C015F8B" w14:textId="28C0410A" w:rsidR="00700116" w:rsidRPr="00CD52A2" w:rsidRDefault="00751E2A" w:rsidP="008B6D6C">
      <w:pPr>
        <w:pStyle w:val="PargrafodaLista"/>
        <w:numPr>
          <w:ilvl w:val="1"/>
          <w:numId w:val="5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Todo primeiro dia útil de cada semana, a</w:t>
      </w:r>
      <w:r w:rsidR="00EC41BF" w:rsidRPr="00CD52A2">
        <w:rPr>
          <w:color w:val="000000" w:themeColor="text1"/>
          <w:sz w:val="20"/>
          <w:szCs w:val="20"/>
        </w:rPr>
        <w:t xml:space="preserve"> </w:t>
      </w:r>
      <w:r w:rsidR="00EC41BF" w:rsidRPr="00CD52A2">
        <w:rPr>
          <w:b/>
          <w:color w:val="000000" w:themeColor="text1"/>
          <w:sz w:val="20"/>
          <w:szCs w:val="20"/>
        </w:rPr>
        <w:t>COMPRADORA</w:t>
      </w:r>
      <w:r w:rsidR="00EC41BF" w:rsidRPr="00CD52A2">
        <w:rPr>
          <w:color w:val="000000" w:themeColor="text1"/>
          <w:sz w:val="20"/>
          <w:szCs w:val="20"/>
        </w:rPr>
        <w:t xml:space="preserve"> emitirá </w:t>
      </w:r>
      <w:r w:rsidR="002C0F63" w:rsidRPr="00CD52A2">
        <w:rPr>
          <w:color w:val="000000" w:themeColor="text1"/>
          <w:sz w:val="20"/>
          <w:szCs w:val="20"/>
        </w:rPr>
        <w:t xml:space="preserve">e </w:t>
      </w:r>
      <w:r w:rsidRPr="00CD52A2">
        <w:rPr>
          <w:color w:val="000000" w:themeColor="text1"/>
          <w:sz w:val="20"/>
          <w:szCs w:val="20"/>
        </w:rPr>
        <w:t xml:space="preserve">enviará </w:t>
      </w:r>
      <w:r w:rsidR="00763BEA" w:rsidRPr="00CD52A2">
        <w:rPr>
          <w:color w:val="000000" w:themeColor="text1"/>
          <w:sz w:val="20"/>
          <w:szCs w:val="20"/>
        </w:rPr>
        <w:t>à</w:t>
      </w:r>
      <w:r w:rsidR="002C0F63" w:rsidRPr="00CD52A2">
        <w:rPr>
          <w:color w:val="000000" w:themeColor="text1"/>
          <w:sz w:val="20"/>
          <w:szCs w:val="20"/>
        </w:rPr>
        <w:t xml:space="preserve"> </w:t>
      </w:r>
      <w:r w:rsidR="002C0F63" w:rsidRPr="00CD52A2">
        <w:rPr>
          <w:b/>
          <w:color w:val="000000" w:themeColor="text1"/>
          <w:sz w:val="20"/>
          <w:szCs w:val="20"/>
        </w:rPr>
        <w:t>VENDEDORA</w:t>
      </w:r>
      <w:r w:rsidR="00024B82" w:rsidRPr="00CD52A2">
        <w:rPr>
          <w:b/>
          <w:color w:val="000000" w:themeColor="text1"/>
          <w:sz w:val="20"/>
          <w:szCs w:val="20"/>
        </w:rPr>
        <w:t xml:space="preserve"> </w:t>
      </w:r>
      <w:r w:rsidR="00EC41BF" w:rsidRPr="00CD52A2">
        <w:rPr>
          <w:color w:val="000000" w:themeColor="text1"/>
          <w:sz w:val="20"/>
          <w:szCs w:val="20"/>
        </w:rPr>
        <w:t xml:space="preserve">um relatório </w:t>
      </w:r>
      <w:r w:rsidRPr="00CD52A2">
        <w:rPr>
          <w:color w:val="000000" w:themeColor="text1"/>
          <w:sz w:val="20"/>
          <w:szCs w:val="20"/>
        </w:rPr>
        <w:t>contendo as informações das</w:t>
      </w:r>
      <w:r w:rsidR="00EC41BF" w:rsidRPr="00CD52A2">
        <w:rPr>
          <w:color w:val="000000" w:themeColor="text1"/>
          <w:sz w:val="20"/>
          <w:szCs w:val="20"/>
        </w:rPr>
        <w:t xml:space="preserve"> c</w:t>
      </w:r>
      <w:r w:rsidR="002D0A9C" w:rsidRPr="00CD52A2">
        <w:rPr>
          <w:color w:val="000000" w:themeColor="text1"/>
          <w:sz w:val="20"/>
          <w:szCs w:val="20"/>
        </w:rPr>
        <w:t>argas de carvão</w:t>
      </w:r>
      <w:r w:rsidR="00902B25" w:rsidRPr="00CD52A2">
        <w:rPr>
          <w:color w:val="000000" w:themeColor="text1"/>
          <w:sz w:val="20"/>
          <w:szCs w:val="20"/>
        </w:rPr>
        <w:t xml:space="preserve"> recebido</w:t>
      </w:r>
      <w:r w:rsidR="002C0F63" w:rsidRPr="00CD52A2">
        <w:rPr>
          <w:b/>
          <w:color w:val="000000" w:themeColor="text1"/>
          <w:sz w:val="20"/>
          <w:szCs w:val="20"/>
        </w:rPr>
        <w:t xml:space="preserve">, </w:t>
      </w:r>
      <w:r w:rsidR="00313B7B" w:rsidRPr="00CD52A2">
        <w:rPr>
          <w:color w:val="000000" w:themeColor="text1"/>
          <w:sz w:val="20"/>
          <w:szCs w:val="20"/>
        </w:rPr>
        <w:t>tais como</w:t>
      </w:r>
      <w:r w:rsidR="002C0F63" w:rsidRPr="00CD52A2">
        <w:rPr>
          <w:color w:val="000000" w:themeColor="text1"/>
          <w:sz w:val="20"/>
          <w:szCs w:val="20"/>
        </w:rPr>
        <w:t xml:space="preserve"> volume e peso líquido apurado, eventuais complementos e devoluções, descontos aplicados</w:t>
      </w:r>
      <w:r w:rsidR="00024B82" w:rsidRPr="00CD52A2">
        <w:rPr>
          <w:color w:val="000000" w:themeColor="text1"/>
          <w:sz w:val="20"/>
          <w:szCs w:val="20"/>
        </w:rPr>
        <w:t>, se for o caso, assim como</w:t>
      </w:r>
      <w:r w:rsidR="002C0F63" w:rsidRPr="00CD52A2">
        <w:rPr>
          <w:color w:val="000000" w:themeColor="text1"/>
          <w:sz w:val="20"/>
          <w:szCs w:val="20"/>
        </w:rPr>
        <w:t xml:space="preserve"> </w:t>
      </w:r>
      <w:r w:rsidR="00517DA6" w:rsidRPr="00CD52A2">
        <w:rPr>
          <w:color w:val="000000" w:themeColor="text1"/>
          <w:sz w:val="20"/>
          <w:szCs w:val="20"/>
        </w:rPr>
        <w:t xml:space="preserve">os </w:t>
      </w:r>
      <w:r w:rsidR="002C0F63" w:rsidRPr="00CD52A2">
        <w:rPr>
          <w:color w:val="000000" w:themeColor="text1"/>
          <w:sz w:val="20"/>
          <w:szCs w:val="20"/>
        </w:rPr>
        <w:t xml:space="preserve">valores e </w:t>
      </w:r>
      <w:r w:rsidR="00517DA6" w:rsidRPr="00CD52A2">
        <w:rPr>
          <w:color w:val="000000" w:themeColor="text1"/>
          <w:sz w:val="20"/>
          <w:szCs w:val="20"/>
        </w:rPr>
        <w:t xml:space="preserve">as </w:t>
      </w:r>
      <w:r w:rsidR="002C0F63" w:rsidRPr="00CD52A2">
        <w:rPr>
          <w:color w:val="000000" w:themeColor="text1"/>
          <w:sz w:val="20"/>
          <w:szCs w:val="20"/>
        </w:rPr>
        <w:t>data</w:t>
      </w:r>
      <w:r w:rsidR="00517DA6" w:rsidRPr="00CD52A2">
        <w:rPr>
          <w:color w:val="000000" w:themeColor="text1"/>
          <w:sz w:val="20"/>
          <w:szCs w:val="20"/>
        </w:rPr>
        <w:t>s</w:t>
      </w:r>
      <w:r w:rsidR="002C0F63" w:rsidRPr="00CD52A2">
        <w:rPr>
          <w:color w:val="000000" w:themeColor="text1"/>
          <w:sz w:val="20"/>
          <w:szCs w:val="20"/>
        </w:rPr>
        <w:t xml:space="preserve"> de pagamento</w:t>
      </w:r>
      <w:r w:rsidR="00517DA6" w:rsidRPr="00CD52A2">
        <w:rPr>
          <w:color w:val="000000" w:themeColor="text1"/>
          <w:sz w:val="20"/>
          <w:szCs w:val="20"/>
        </w:rPr>
        <w:t>s</w:t>
      </w:r>
      <w:r w:rsidR="002D0A9C" w:rsidRPr="00CD52A2">
        <w:rPr>
          <w:color w:val="000000" w:themeColor="text1"/>
          <w:sz w:val="20"/>
          <w:szCs w:val="20"/>
        </w:rPr>
        <w:t xml:space="preserve"> das cargas de carvão</w:t>
      </w:r>
      <w:r w:rsidR="00EC41BF" w:rsidRPr="00CD52A2">
        <w:rPr>
          <w:color w:val="000000" w:themeColor="text1"/>
          <w:sz w:val="20"/>
          <w:szCs w:val="20"/>
        </w:rPr>
        <w:t xml:space="preserve">. </w:t>
      </w:r>
    </w:p>
    <w:p w14:paraId="2806C4B3" w14:textId="77777777" w:rsidR="00902B25" w:rsidRPr="00CD52A2" w:rsidRDefault="00902B25" w:rsidP="00024B82">
      <w:pPr>
        <w:spacing w:after="0"/>
        <w:rPr>
          <w:color w:val="000000" w:themeColor="text1"/>
          <w:sz w:val="20"/>
          <w:szCs w:val="20"/>
        </w:rPr>
      </w:pPr>
    </w:p>
    <w:p w14:paraId="7764A04D" w14:textId="13251C4C" w:rsidR="00275678" w:rsidRPr="00CD52A2" w:rsidRDefault="00275678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DEVOLUÇÕES</w:t>
      </w:r>
      <w:r w:rsidR="0018402B" w:rsidRPr="00CD52A2">
        <w:rPr>
          <w:rFonts w:cs="Arial"/>
          <w:color w:val="000000" w:themeColor="text1"/>
          <w:sz w:val="20"/>
          <w:szCs w:val="20"/>
        </w:rPr>
        <w:t xml:space="preserve"> E</w:t>
      </w:r>
      <w:r w:rsidRPr="00CD52A2">
        <w:rPr>
          <w:rFonts w:cs="Arial"/>
          <w:color w:val="000000" w:themeColor="text1"/>
          <w:sz w:val="20"/>
          <w:szCs w:val="20"/>
        </w:rPr>
        <w:t xml:space="preserve"> DESCONTOS.</w:t>
      </w:r>
    </w:p>
    <w:p w14:paraId="288F68B9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012AB874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279E4311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252A7AAB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38CDB041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111AFF97" w14:textId="77777777" w:rsidR="00DB3DF7" w:rsidRPr="00CD52A2" w:rsidRDefault="00DB3DF7" w:rsidP="008B6D6C">
      <w:pPr>
        <w:pStyle w:val="PargrafodaLista"/>
        <w:numPr>
          <w:ilvl w:val="0"/>
          <w:numId w:val="15"/>
        </w:numPr>
        <w:rPr>
          <w:vanish/>
          <w:color w:val="000000" w:themeColor="text1"/>
          <w:sz w:val="20"/>
          <w:szCs w:val="20"/>
        </w:rPr>
      </w:pPr>
    </w:p>
    <w:p w14:paraId="1AF05E30" w14:textId="29E120C6" w:rsidR="00DB3DF7" w:rsidRPr="00CD52A2" w:rsidRDefault="002F3F1E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Sendo o </w:t>
      </w:r>
      <w:r w:rsidR="00DB3DF7" w:rsidRPr="00CD52A2">
        <w:rPr>
          <w:color w:val="000000" w:themeColor="text1"/>
          <w:sz w:val="20"/>
          <w:szCs w:val="20"/>
        </w:rPr>
        <w:t xml:space="preserve">volume apurado pela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mencionado no item 10.</w:t>
      </w:r>
      <w:r w:rsidR="004C148B" w:rsidRPr="00CD52A2">
        <w:rPr>
          <w:color w:val="000000" w:themeColor="text1"/>
          <w:sz w:val="20"/>
          <w:szCs w:val="20"/>
        </w:rPr>
        <w:t>2</w:t>
      </w:r>
      <w:r w:rsidR="00DB3DF7" w:rsidRPr="00CD52A2">
        <w:rPr>
          <w:color w:val="000000" w:themeColor="text1"/>
          <w:sz w:val="20"/>
          <w:szCs w:val="20"/>
        </w:rPr>
        <w:t xml:space="preserve">, superior ao volume expresso na nota fiscal emitida pela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 xml:space="preserve">, irá solicitar </w:t>
      </w:r>
      <w:r w:rsidR="006162C5" w:rsidRPr="00CD52A2">
        <w:rPr>
          <w:color w:val="000000" w:themeColor="text1"/>
          <w:sz w:val="20"/>
          <w:szCs w:val="20"/>
        </w:rPr>
        <w:t>à</w:t>
      </w:r>
      <w:r w:rsidR="00DB3DF7" w:rsidRPr="00CD52A2">
        <w:rPr>
          <w:color w:val="000000" w:themeColor="text1"/>
          <w:sz w:val="20"/>
          <w:szCs w:val="20"/>
        </w:rPr>
        <w:t xml:space="preserve">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emissão de uma nota fiscal de complemento de quantidade, equivalente </w:t>
      </w:r>
      <w:r w:rsidR="00517DA6" w:rsidRPr="00CD52A2">
        <w:rPr>
          <w:color w:val="000000" w:themeColor="text1"/>
          <w:sz w:val="20"/>
          <w:szCs w:val="20"/>
        </w:rPr>
        <w:t xml:space="preserve">a diferença </w:t>
      </w:r>
      <w:r w:rsidR="00DB3DF7" w:rsidRPr="00CD52A2">
        <w:rPr>
          <w:color w:val="000000" w:themeColor="text1"/>
          <w:sz w:val="20"/>
          <w:szCs w:val="20"/>
        </w:rPr>
        <w:t>encontrada.</w:t>
      </w:r>
    </w:p>
    <w:p w14:paraId="125A1CF9" w14:textId="77777777" w:rsidR="00DB3DF7" w:rsidRPr="00CD52A2" w:rsidRDefault="00DB3DF7" w:rsidP="008B6D6C">
      <w:pPr>
        <w:pStyle w:val="PargrafodaLista"/>
        <w:ind w:left="1843"/>
        <w:rPr>
          <w:color w:val="000000" w:themeColor="text1"/>
          <w:sz w:val="20"/>
          <w:szCs w:val="20"/>
        </w:rPr>
      </w:pPr>
    </w:p>
    <w:p w14:paraId="56A527F6" w14:textId="7033A64E" w:rsidR="00DB3DF7" w:rsidRPr="00CD52A2" w:rsidRDefault="002F3F1E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Sendo o</w:t>
      </w:r>
      <w:r w:rsidR="00DB3DF7" w:rsidRPr="00CD52A2">
        <w:rPr>
          <w:color w:val="000000" w:themeColor="text1"/>
          <w:sz w:val="20"/>
          <w:szCs w:val="20"/>
        </w:rPr>
        <w:t xml:space="preserve"> volume apurado pela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mencionado no item 10.</w:t>
      </w:r>
      <w:r w:rsidR="004C148B" w:rsidRPr="00CD52A2">
        <w:rPr>
          <w:color w:val="000000" w:themeColor="text1"/>
          <w:sz w:val="20"/>
          <w:szCs w:val="20"/>
        </w:rPr>
        <w:t>2</w:t>
      </w:r>
      <w:r w:rsidR="00DB3DF7" w:rsidRPr="00CD52A2">
        <w:rPr>
          <w:color w:val="000000" w:themeColor="text1"/>
          <w:sz w:val="20"/>
          <w:szCs w:val="20"/>
        </w:rPr>
        <w:t xml:space="preserve">, inferior ao volume expresso na nota fiscal emitida pela </w:t>
      </w:r>
      <w:r w:rsidR="00DB3DF7" w:rsidRPr="00CD52A2">
        <w:rPr>
          <w:b/>
          <w:color w:val="000000" w:themeColor="text1"/>
          <w:sz w:val="20"/>
          <w:szCs w:val="20"/>
        </w:rPr>
        <w:t>VENDEDORA</w:t>
      </w:r>
      <w:r w:rsidR="00DB3DF7" w:rsidRPr="00CD52A2">
        <w:rPr>
          <w:color w:val="000000" w:themeColor="text1"/>
          <w:sz w:val="20"/>
          <w:szCs w:val="20"/>
        </w:rPr>
        <w:t xml:space="preserve">, a </w:t>
      </w:r>
      <w:r w:rsidR="00DB3DF7" w:rsidRPr="00CD52A2">
        <w:rPr>
          <w:b/>
          <w:color w:val="000000" w:themeColor="text1"/>
          <w:sz w:val="20"/>
          <w:szCs w:val="20"/>
        </w:rPr>
        <w:t>COMPRADORA</w:t>
      </w:r>
      <w:r w:rsidR="00DB3DF7" w:rsidRPr="00CD52A2">
        <w:rPr>
          <w:color w:val="000000" w:themeColor="text1"/>
          <w:sz w:val="20"/>
          <w:szCs w:val="20"/>
        </w:rPr>
        <w:t>, irá emitir uma nota fiscal de devolução de quantidade, equivalente a diferença encontrada.</w:t>
      </w:r>
    </w:p>
    <w:p w14:paraId="6C9574E1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60C5B1FE" w14:textId="0CC8E78A" w:rsidR="00275678" w:rsidRPr="00CD52A2" w:rsidRDefault="00B06FBD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Sendo o</w:t>
      </w:r>
      <w:r w:rsidR="00275678" w:rsidRPr="00CD52A2">
        <w:rPr>
          <w:color w:val="000000" w:themeColor="text1"/>
          <w:sz w:val="20"/>
          <w:szCs w:val="20"/>
        </w:rPr>
        <w:t xml:space="preserve"> valor da Nota Fiscal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024B82" w:rsidRPr="00CD52A2">
        <w:rPr>
          <w:color w:val="000000" w:themeColor="text1"/>
          <w:sz w:val="20"/>
          <w:szCs w:val="20"/>
        </w:rPr>
        <w:t>mencionada no item 10.1</w:t>
      </w:r>
      <w:r w:rsidR="00530500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color w:val="000000" w:themeColor="text1"/>
          <w:sz w:val="20"/>
          <w:szCs w:val="20"/>
        </w:rPr>
        <w:t xml:space="preserve">inferior ao valor a ser pago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275678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b/>
          <w:color w:val="000000" w:themeColor="text1"/>
          <w:sz w:val="20"/>
          <w:szCs w:val="20"/>
        </w:rPr>
        <w:t>VENDEDORA</w:t>
      </w:r>
      <w:r w:rsidR="00275678" w:rsidRPr="00CD52A2">
        <w:rPr>
          <w:color w:val="000000" w:themeColor="text1"/>
          <w:sz w:val="20"/>
          <w:szCs w:val="20"/>
        </w:rPr>
        <w:t xml:space="preserve">, a </w:t>
      </w:r>
      <w:r w:rsidR="00275678" w:rsidRPr="00CD52A2">
        <w:rPr>
          <w:b/>
          <w:color w:val="000000" w:themeColor="text1"/>
          <w:sz w:val="20"/>
          <w:szCs w:val="20"/>
        </w:rPr>
        <w:t>COMPRADORA</w:t>
      </w:r>
      <w:r w:rsidR="00275678" w:rsidRPr="00CD52A2">
        <w:rPr>
          <w:color w:val="000000" w:themeColor="text1"/>
          <w:sz w:val="20"/>
          <w:szCs w:val="20"/>
        </w:rPr>
        <w:t xml:space="preserve"> irá solicitar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275678" w:rsidRPr="00CD52A2">
        <w:rPr>
          <w:color w:val="000000" w:themeColor="text1"/>
          <w:sz w:val="20"/>
          <w:szCs w:val="20"/>
        </w:rPr>
        <w:t xml:space="preserve"> </w:t>
      </w:r>
      <w:r w:rsidR="00275678" w:rsidRPr="00CD52A2">
        <w:rPr>
          <w:b/>
          <w:color w:val="000000" w:themeColor="text1"/>
          <w:sz w:val="20"/>
          <w:szCs w:val="20"/>
        </w:rPr>
        <w:t>VENDEDORA</w:t>
      </w:r>
      <w:r w:rsidR="00275678" w:rsidRPr="00CD52A2">
        <w:rPr>
          <w:color w:val="000000" w:themeColor="text1"/>
          <w:sz w:val="20"/>
          <w:szCs w:val="20"/>
        </w:rPr>
        <w:t xml:space="preserve"> a emissão de uma nota fiscal de </w:t>
      </w:r>
      <w:r w:rsidR="00024B82" w:rsidRPr="00CD52A2">
        <w:rPr>
          <w:color w:val="000000" w:themeColor="text1"/>
          <w:sz w:val="20"/>
          <w:szCs w:val="20"/>
        </w:rPr>
        <w:t xml:space="preserve">complemento de </w:t>
      </w:r>
      <w:r w:rsidR="004423C8" w:rsidRPr="00CD52A2">
        <w:rPr>
          <w:color w:val="000000" w:themeColor="text1"/>
          <w:sz w:val="20"/>
          <w:szCs w:val="20"/>
        </w:rPr>
        <w:t>valor</w:t>
      </w:r>
      <w:r w:rsidR="00275678" w:rsidRPr="00CD52A2">
        <w:rPr>
          <w:color w:val="000000" w:themeColor="text1"/>
          <w:sz w:val="20"/>
          <w:szCs w:val="20"/>
        </w:rPr>
        <w:t xml:space="preserve"> equivalente a diferença encontrada</w:t>
      </w:r>
      <w:r w:rsidR="00530500" w:rsidRPr="00CD52A2">
        <w:rPr>
          <w:color w:val="000000" w:themeColor="text1"/>
          <w:sz w:val="20"/>
          <w:szCs w:val="20"/>
        </w:rPr>
        <w:t xml:space="preserve">, </w:t>
      </w:r>
      <w:r w:rsidR="00024B82" w:rsidRPr="00CD52A2">
        <w:rPr>
          <w:color w:val="000000" w:themeColor="text1"/>
          <w:sz w:val="20"/>
          <w:szCs w:val="20"/>
        </w:rPr>
        <w:t>em contrapartida, sendo o valor</w:t>
      </w:r>
      <w:r w:rsidR="00530500" w:rsidRPr="00CD52A2">
        <w:rPr>
          <w:color w:val="000000" w:themeColor="text1"/>
          <w:sz w:val="20"/>
          <w:szCs w:val="20"/>
        </w:rPr>
        <w:t xml:space="preserve"> superior ao valor a ser pago </w:t>
      </w:r>
      <w:r w:rsidR="00517DA6" w:rsidRPr="00CD52A2">
        <w:rPr>
          <w:color w:val="000000" w:themeColor="text1"/>
          <w:sz w:val="20"/>
          <w:szCs w:val="20"/>
        </w:rPr>
        <w:t>à</w:t>
      </w:r>
      <w:r w:rsidR="00530500" w:rsidRPr="00CD52A2">
        <w:rPr>
          <w:b/>
          <w:color w:val="000000" w:themeColor="text1"/>
          <w:sz w:val="20"/>
          <w:szCs w:val="20"/>
        </w:rPr>
        <w:t xml:space="preserve"> VENDEDORA</w:t>
      </w:r>
      <w:r w:rsidR="00530500" w:rsidRPr="00CD52A2">
        <w:rPr>
          <w:color w:val="000000" w:themeColor="text1"/>
          <w:sz w:val="20"/>
          <w:szCs w:val="20"/>
        </w:rPr>
        <w:t>,</w:t>
      </w:r>
      <w:r w:rsidR="00530500" w:rsidRPr="00CD52A2">
        <w:rPr>
          <w:b/>
          <w:color w:val="000000" w:themeColor="text1"/>
          <w:sz w:val="20"/>
          <w:szCs w:val="20"/>
        </w:rPr>
        <w:t xml:space="preserve"> </w:t>
      </w:r>
      <w:r w:rsidR="00530500" w:rsidRPr="00CD52A2">
        <w:rPr>
          <w:color w:val="000000" w:themeColor="text1"/>
          <w:sz w:val="20"/>
          <w:szCs w:val="20"/>
        </w:rPr>
        <w:t xml:space="preserve">a </w:t>
      </w:r>
      <w:r w:rsidR="00530500" w:rsidRPr="00CD52A2">
        <w:rPr>
          <w:b/>
          <w:color w:val="000000" w:themeColor="text1"/>
          <w:sz w:val="20"/>
          <w:szCs w:val="20"/>
        </w:rPr>
        <w:t>COMPRADORA</w:t>
      </w:r>
      <w:r w:rsidR="00530500" w:rsidRPr="00CD52A2">
        <w:rPr>
          <w:color w:val="000000" w:themeColor="text1"/>
          <w:sz w:val="20"/>
          <w:szCs w:val="20"/>
        </w:rPr>
        <w:t xml:space="preserve"> irá emitir </w:t>
      </w:r>
      <w:r w:rsidR="00902B25" w:rsidRPr="00CD52A2">
        <w:rPr>
          <w:color w:val="000000" w:themeColor="text1"/>
          <w:sz w:val="20"/>
          <w:szCs w:val="20"/>
        </w:rPr>
        <w:t>uma nota fiscal de devolução de valor</w:t>
      </w:r>
      <w:r w:rsidR="00530500" w:rsidRPr="00CD52A2">
        <w:rPr>
          <w:color w:val="000000" w:themeColor="text1"/>
          <w:sz w:val="20"/>
          <w:szCs w:val="20"/>
        </w:rPr>
        <w:t>.</w:t>
      </w:r>
    </w:p>
    <w:p w14:paraId="1B4A540A" w14:textId="77777777" w:rsidR="00275678" w:rsidRPr="00CD52A2" w:rsidRDefault="00275678" w:rsidP="008B6D6C">
      <w:pPr>
        <w:pStyle w:val="PargrafodaLista"/>
        <w:rPr>
          <w:color w:val="000000" w:themeColor="text1"/>
          <w:sz w:val="20"/>
          <w:szCs w:val="20"/>
        </w:rPr>
      </w:pPr>
    </w:p>
    <w:p w14:paraId="64A2A3E5" w14:textId="35DE04D3" w:rsidR="00530500" w:rsidRPr="00CD52A2" w:rsidRDefault="0018402B" w:rsidP="008B6D6C">
      <w:pPr>
        <w:pStyle w:val="PargrafodaLista"/>
        <w:numPr>
          <w:ilvl w:val="1"/>
          <w:numId w:val="15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Ocorrendo os descontos de umid</w:t>
      </w:r>
      <w:r w:rsidR="00CB480D" w:rsidRPr="00CD52A2">
        <w:rPr>
          <w:color w:val="000000" w:themeColor="text1"/>
          <w:sz w:val="20"/>
          <w:szCs w:val="20"/>
        </w:rPr>
        <w:t>ade e finos mencionados nos itens</w:t>
      </w:r>
      <w:r w:rsidRPr="00CD52A2">
        <w:rPr>
          <w:color w:val="000000" w:themeColor="text1"/>
          <w:sz w:val="20"/>
          <w:szCs w:val="20"/>
        </w:rPr>
        <w:t xml:space="preserve"> 4.3 e 4.4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irá emitir </w:t>
      </w:r>
      <w:r w:rsidR="00902B25" w:rsidRPr="00CD52A2">
        <w:rPr>
          <w:color w:val="000000" w:themeColor="text1"/>
          <w:sz w:val="20"/>
          <w:szCs w:val="20"/>
        </w:rPr>
        <w:t>uma nota fiscal de devolução de valor</w:t>
      </w:r>
      <w:r w:rsidRPr="00CD52A2">
        <w:rPr>
          <w:color w:val="000000" w:themeColor="text1"/>
          <w:sz w:val="20"/>
          <w:szCs w:val="20"/>
        </w:rPr>
        <w:t>.</w:t>
      </w:r>
    </w:p>
    <w:p w14:paraId="345060CD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15FEEA73" w14:textId="767A43B6" w:rsidR="0018402B" w:rsidRPr="00CD52A2" w:rsidRDefault="0018402B" w:rsidP="008B6D6C">
      <w:pPr>
        <w:pStyle w:val="Ttulo2"/>
        <w:spacing w:before="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PAGAMENTO.</w:t>
      </w:r>
    </w:p>
    <w:p w14:paraId="3812429E" w14:textId="77777777" w:rsidR="00275678" w:rsidRPr="00CD52A2" w:rsidRDefault="00275678" w:rsidP="008B6D6C">
      <w:pPr>
        <w:pStyle w:val="PargrafodaLista"/>
        <w:spacing w:after="0"/>
        <w:rPr>
          <w:color w:val="000000" w:themeColor="text1"/>
          <w:sz w:val="20"/>
          <w:szCs w:val="20"/>
        </w:rPr>
      </w:pPr>
    </w:p>
    <w:p w14:paraId="5472853B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3E31F66C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0617B216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654E8C72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635B6411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5341BBE3" w14:textId="77777777" w:rsidR="0018402B" w:rsidRPr="00CD52A2" w:rsidRDefault="0018402B" w:rsidP="008B6D6C">
      <w:pPr>
        <w:pStyle w:val="PargrafodaLista"/>
        <w:numPr>
          <w:ilvl w:val="0"/>
          <w:numId w:val="16"/>
        </w:numPr>
        <w:rPr>
          <w:vanish/>
          <w:color w:val="000000" w:themeColor="text1"/>
          <w:sz w:val="20"/>
          <w:szCs w:val="20"/>
        </w:rPr>
      </w:pPr>
    </w:p>
    <w:p w14:paraId="0C18597F" w14:textId="48494243" w:rsidR="0018402B" w:rsidRPr="00CD52A2" w:rsidRDefault="0018402B" w:rsidP="008B6D6C">
      <w:pPr>
        <w:pStyle w:val="PargrafodaLista"/>
        <w:numPr>
          <w:ilvl w:val="1"/>
          <w:numId w:val="16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Quando a modalidade de pagamento acordada for por volume, será con</w:t>
      </w:r>
      <w:r w:rsidR="00024B82" w:rsidRPr="00CD52A2">
        <w:rPr>
          <w:color w:val="000000" w:themeColor="text1"/>
          <w:sz w:val="20"/>
          <w:szCs w:val="20"/>
        </w:rPr>
        <w:t>siderado para fins do pagamento</w:t>
      </w:r>
      <w:r w:rsidRPr="00CD52A2">
        <w:rPr>
          <w:color w:val="000000" w:themeColor="text1"/>
          <w:sz w:val="20"/>
          <w:szCs w:val="20"/>
        </w:rPr>
        <w:t xml:space="preserve"> o volume apurado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DF3F2C" w:rsidRPr="00CD52A2">
        <w:rPr>
          <w:color w:val="000000" w:themeColor="text1"/>
          <w:sz w:val="20"/>
          <w:szCs w:val="20"/>
        </w:rPr>
        <w:t xml:space="preserve">e quando </w:t>
      </w:r>
      <w:r w:rsidRPr="00CD52A2">
        <w:rPr>
          <w:color w:val="000000" w:themeColor="text1"/>
          <w:sz w:val="20"/>
          <w:szCs w:val="20"/>
        </w:rPr>
        <w:t xml:space="preserve">a modalidade de pagamento acordada for por peso, será considerado para fins do pagamento, o peso líquido apurado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, o que a </w:t>
      </w:r>
      <w:r w:rsidRPr="00CD52A2">
        <w:rPr>
          <w:b/>
          <w:color w:val="000000" w:themeColor="text1"/>
          <w:sz w:val="20"/>
          <w:szCs w:val="20"/>
        </w:rPr>
        <w:t xml:space="preserve">VENDEDORA </w:t>
      </w:r>
      <w:r w:rsidRPr="00CD52A2">
        <w:rPr>
          <w:bCs/>
          <w:color w:val="000000" w:themeColor="text1"/>
          <w:sz w:val="20"/>
          <w:szCs w:val="20"/>
        </w:rPr>
        <w:t>declara desde já aceitar.</w:t>
      </w:r>
    </w:p>
    <w:p w14:paraId="34EA305E" w14:textId="77777777" w:rsidR="00FB1179" w:rsidRPr="00CD52A2" w:rsidRDefault="00FB1179" w:rsidP="008B6D6C">
      <w:pPr>
        <w:pStyle w:val="PargrafodaLista"/>
        <w:ind w:left="1701"/>
        <w:rPr>
          <w:color w:val="000000" w:themeColor="text1"/>
          <w:sz w:val="20"/>
          <w:szCs w:val="20"/>
        </w:rPr>
      </w:pPr>
    </w:p>
    <w:p w14:paraId="2A6D0F21" w14:textId="220182F0" w:rsidR="00FB1179" w:rsidRPr="00CD52A2" w:rsidRDefault="00FB1179" w:rsidP="008B6D6C">
      <w:pPr>
        <w:pStyle w:val="PargrafodaLista"/>
        <w:numPr>
          <w:ilvl w:val="1"/>
          <w:numId w:val="16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pagamentos serão realizados de acordo com os critérios definidos no item 9.1.</w:t>
      </w:r>
    </w:p>
    <w:p w14:paraId="78454BDE" w14:textId="77777777" w:rsidR="00FB1179" w:rsidRPr="00CD52A2" w:rsidRDefault="00FB1179" w:rsidP="008B6D6C">
      <w:pPr>
        <w:pStyle w:val="PargrafodaLista"/>
        <w:ind w:left="1843" w:hanging="709"/>
        <w:rPr>
          <w:color w:val="000000" w:themeColor="text1"/>
          <w:sz w:val="20"/>
          <w:szCs w:val="20"/>
        </w:rPr>
      </w:pPr>
    </w:p>
    <w:p w14:paraId="06555B9C" w14:textId="77777777" w:rsidR="00FB1179" w:rsidRPr="00CD52A2" w:rsidRDefault="00FB1179" w:rsidP="008B6D6C">
      <w:pPr>
        <w:pStyle w:val="PargrafodaLista"/>
        <w:numPr>
          <w:ilvl w:val="2"/>
          <w:numId w:val="16"/>
        </w:numPr>
        <w:spacing w:before="24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Para o carvão descarregado de segunda a domingo, o pagamento será realizado quinta-feira da semana subsequente.</w:t>
      </w:r>
    </w:p>
    <w:p w14:paraId="7F10E2EA" w14:textId="77777777" w:rsidR="00FB1179" w:rsidRPr="00CD52A2" w:rsidRDefault="00FB1179" w:rsidP="008B6D6C">
      <w:pPr>
        <w:pStyle w:val="PargrafodaLista"/>
        <w:spacing w:before="240"/>
        <w:ind w:left="1843" w:hanging="709"/>
        <w:rPr>
          <w:color w:val="000000" w:themeColor="text1"/>
          <w:sz w:val="20"/>
          <w:szCs w:val="20"/>
        </w:rPr>
      </w:pPr>
    </w:p>
    <w:p w14:paraId="08256EF9" w14:textId="5F0EF175" w:rsidR="00FB1179" w:rsidRPr="00CD52A2" w:rsidRDefault="00FB1179" w:rsidP="008B6D6C">
      <w:pPr>
        <w:pStyle w:val="PargrafodaLista"/>
        <w:numPr>
          <w:ilvl w:val="2"/>
          <w:numId w:val="16"/>
        </w:numPr>
        <w:spacing w:after="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pagamento será realizado por meio de depósito bancário em favor da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="00C4175E" w:rsidRPr="00CD52A2">
        <w:rPr>
          <w:color w:val="000000" w:themeColor="text1"/>
          <w:sz w:val="20"/>
          <w:szCs w:val="20"/>
        </w:rPr>
        <w:t>, junto ao Banco</w:t>
      </w:r>
      <w:r w:rsidR="00FF6C42">
        <w:rPr>
          <w:color w:val="000000" w:themeColor="text1"/>
          <w:sz w:val="20"/>
          <w:szCs w:val="20"/>
        </w:rPr>
        <w:t xml:space="preserve"> </w:t>
      </w:r>
      <w:proofErr w:type="gramStart"/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bank</w:t>
      </w:r>
      <w:proofErr w:type="gramEnd"/>
      <w:r w:rsidR="00FF6C42">
        <w:rPr>
          <w:color w:val="000000" w:themeColor="text1"/>
          <w:sz w:val="20"/>
          <w:szCs w:val="20"/>
        </w:rPr>
        <w:t>_name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conta corrente nº</w:t>
      </w:r>
      <w:r w:rsidR="00FF6C42">
        <w:rPr>
          <w:color w:val="000000" w:themeColor="text1"/>
          <w:sz w:val="20"/>
          <w:szCs w:val="20"/>
        </w:rPr>
        <w:t xml:space="preserve"> {{ </w:t>
      </w:r>
      <w:proofErr w:type="spellStart"/>
      <w:r w:rsidR="00FF6C42">
        <w:rPr>
          <w:color w:val="000000" w:themeColor="text1"/>
          <w:sz w:val="20"/>
          <w:szCs w:val="20"/>
        </w:rPr>
        <w:t>bank_account_number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, agência n</w:t>
      </w:r>
      <w:r w:rsidR="00C4175E" w:rsidRPr="00CD52A2">
        <w:rPr>
          <w:color w:val="000000" w:themeColor="text1"/>
          <w:sz w:val="20"/>
          <w:szCs w:val="20"/>
        </w:rPr>
        <w:t>º</w:t>
      </w:r>
      <w:r w:rsidR="00FF6C42">
        <w:rPr>
          <w:color w:val="000000" w:themeColor="text1"/>
          <w:sz w:val="20"/>
          <w:szCs w:val="20"/>
        </w:rPr>
        <w:t xml:space="preserve"> {{ </w:t>
      </w:r>
      <w:proofErr w:type="spellStart"/>
      <w:r w:rsidR="00FF6C42">
        <w:rPr>
          <w:color w:val="000000" w:themeColor="text1"/>
          <w:sz w:val="20"/>
          <w:szCs w:val="20"/>
        </w:rPr>
        <w:t>bank_agency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Pr="00CD52A2">
        <w:rPr>
          <w:color w:val="000000" w:themeColor="text1"/>
          <w:sz w:val="20"/>
          <w:szCs w:val="20"/>
        </w:rPr>
        <w:t>.</w:t>
      </w:r>
    </w:p>
    <w:p w14:paraId="0241B06F" w14:textId="77777777" w:rsidR="0006748E" w:rsidRPr="00CD52A2" w:rsidRDefault="0006748E" w:rsidP="008B6D6C">
      <w:pPr>
        <w:pStyle w:val="PargrafodaLista"/>
        <w:rPr>
          <w:color w:val="000000" w:themeColor="text1"/>
          <w:sz w:val="20"/>
          <w:szCs w:val="20"/>
        </w:rPr>
      </w:pPr>
    </w:p>
    <w:p w14:paraId="02C5F33B" w14:textId="1F5EDF08" w:rsidR="00FB1179" w:rsidRPr="00CD52A2" w:rsidRDefault="00FB1179" w:rsidP="008B6D6C">
      <w:pPr>
        <w:pStyle w:val="PargrafodaLista"/>
        <w:numPr>
          <w:ilvl w:val="1"/>
          <w:numId w:val="16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hipótese de atrasos nos pagamentos, por culpa da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, incidirá sobre os valores em atraso</w:t>
      </w:r>
      <w:r w:rsidR="00517DA6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juros de mora de 1% (um por cento) ao mês</w:t>
      </w:r>
      <w:r w:rsidR="00517DA6" w:rsidRPr="00CD52A2">
        <w:rPr>
          <w:color w:val="000000" w:themeColor="text1"/>
          <w:sz w:val="20"/>
          <w:szCs w:val="20"/>
        </w:rPr>
        <w:t>,</w:t>
      </w:r>
      <w:r w:rsidRPr="00CD52A2">
        <w:rPr>
          <w:color w:val="000000" w:themeColor="text1"/>
          <w:sz w:val="20"/>
          <w:szCs w:val="20"/>
        </w:rPr>
        <w:t xml:space="preserve"> calculado pro rata die até a data do efetivo pagamento, além da multa de 2% (dois por cento).</w:t>
      </w:r>
    </w:p>
    <w:p w14:paraId="0D11662A" w14:textId="77777777" w:rsidR="00FB1179" w:rsidRPr="00CD52A2" w:rsidRDefault="00FB1179" w:rsidP="008B6D6C">
      <w:pPr>
        <w:pStyle w:val="PargrafodaLista"/>
        <w:spacing w:after="0"/>
        <w:ind w:left="1701"/>
        <w:rPr>
          <w:color w:val="000000" w:themeColor="text1"/>
          <w:sz w:val="20"/>
          <w:szCs w:val="20"/>
        </w:rPr>
      </w:pPr>
    </w:p>
    <w:p w14:paraId="6975BE63" w14:textId="77777777" w:rsidR="00830111" w:rsidRPr="00CD52A2" w:rsidRDefault="00830111" w:rsidP="008B6D6C">
      <w:pPr>
        <w:pStyle w:val="PargrafodaLista"/>
        <w:numPr>
          <w:ilvl w:val="0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  <w:bookmarkStart w:id="6" w:name="_Hlk512344196"/>
    </w:p>
    <w:p w14:paraId="11E5D838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7B7B8272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0CF2546C" w14:textId="77777777" w:rsidR="00830111" w:rsidRPr="00CD52A2" w:rsidRDefault="00830111" w:rsidP="008B6D6C">
      <w:pPr>
        <w:pStyle w:val="PargrafodaLista"/>
        <w:numPr>
          <w:ilvl w:val="1"/>
          <w:numId w:val="15"/>
        </w:numPr>
        <w:tabs>
          <w:tab w:val="left" w:pos="709"/>
          <w:tab w:val="left" w:pos="851"/>
        </w:tabs>
        <w:rPr>
          <w:vanish/>
          <w:color w:val="000000" w:themeColor="text1"/>
          <w:sz w:val="20"/>
          <w:szCs w:val="20"/>
        </w:rPr>
      </w:pPr>
    </w:p>
    <w:p w14:paraId="770902FE" w14:textId="52C7307D" w:rsidR="00EC41BF" w:rsidRPr="00CD52A2" w:rsidRDefault="00830111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Os valores referentes a</w:t>
      </w:r>
      <w:r w:rsidR="00EC41BF" w:rsidRPr="00CD52A2">
        <w:rPr>
          <w:color w:val="000000" w:themeColor="text1"/>
          <w:sz w:val="20"/>
          <w:szCs w:val="20"/>
        </w:rPr>
        <w:t xml:space="preserve">s </w:t>
      </w:r>
      <w:r w:rsidRPr="00CD52A2">
        <w:rPr>
          <w:color w:val="000000" w:themeColor="text1"/>
          <w:sz w:val="20"/>
          <w:szCs w:val="20"/>
        </w:rPr>
        <w:t xml:space="preserve">Notas Fiscais de </w:t>
      </w:r>
      <w:r w:rsidR="00EC41BF" w:rsidRPr="00CD52A2">
        <w:rPr>
          <w:color w:val="000000" w:themeColor="text1"/>
          <w:sz w:val="20"/>
          <w:szCs w:val="20"/>
        </w:rPr>
        <w:t xml:space="preserve">devoluções </w:t>
      </w:r>
      <w:r w:rsidRPr="00CD52A2">
        <w:rPr>
          <w:color w:val="000000" w:themeColor="text1"/>
          <w:sz w:val="20"/>
          <w:szCs w:val="20"/>
        </w:rPr>
        <w:t xml:space="preserve">citadas no item 11, </w:t>
      </w:r>
      <w:r w:rsidR="00EC41BF" w:rsidRPr="00CD52A2">
        <w:rPr>
          <w:color w:val="000000" w:themeColor="text1"/>
          <w:sz w:val="20"/>
          <w:szCs w:val="20"/>
        </w:rPr>
        <w:t xml:space="preserve">serão </w:t>
      </w:r>
      <w:bookmarkEnd w:id="6"/>
      <w:r w:rsidRPr="00CD52A2">
        <w:rPr>
          <w:color w:val="000000" w:themeColor="text1"/>
          <w:sz w:val="20"/>
          <w:szCs w:val="20"/>
        </w:rPr>
        <w:t xml:space="preserve">descontados quando dos pagamentos das Notas </w:t>
      </w:r>
      <w:r w:rsidR="00517DA6" w:rsidRPr="00CD52A2">
        <w:rPr>
          <w:color w:val="000000" w:themeColor="text1"/>
          <w:sz w:val="20"/>
          <w:szCs w:val="20"/>
        </w:rPr>
        <w:t>Fiscais que deram origem</w:t>
      </w:r>
      <w:r w:rsidRPr="00CD52A2">
        <w:rPr>
          <w:color w:val="000000" w:themeColor="text1"/>
          <w:sz w:val="20"/>
          <w:szCs w:val="20"/>
        </w:rPr>
        <w:t xml:space="preserve"> as devoluções</w:t>
      </w:r>
      <w:r w:rsidR="00287D6B" w:rsidRPr="00CD52A2">
        <w:rPr>
          <w:color w:val="000000" w:themeColor="text1"/>
          <w:sz w:val="20"/>
          <w:szCs w:val="20"/>
        </w:rPr>
        <w:t>.</w:t>
      </w:r>
      <w:r w:rsidR="00EC41BF" w:rsidRPr="00CD52A2">
        <w:rPr>
          <w:color w:val="000000" w:themeColor="text1"/>
          <w:sz w:val="20"/>
          <w:szCs w:val="20"/>
        </w:rPr>
        <w:t xml:space="preserve"> </w:t>
      </w:r>
    </w:p>
    <w:p w14:paraId="56908A1D" w14:textId="77777777" w:rsidR="00830111" w:rsidRPr="00CD52A2" w:rsidRDefault="00830111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2A0790C9" w14:textId="408F5A85" w:rsidR="00830111" w:rsidRPr="00CD52A2" w:rsidRDefault="00830111" w:rsidP="008B6D6C">
      <w:pPr>
        <w:pStyle w:val="PargrafodaLista"/>
        <w:numPr>
          <w:ilvl w:val="1"/>
          <w:numId w:val="15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todos os fins, o recibo eletrônico de depósito efetuado pela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bCs/>
          <w:color w:val="000000" w:themeColor="text1"/>
          <w:sz w:val="20"/>
          <w:szCs w:val="20"/>
        </w:rPr>
        <w:t>, será considerado como prova de recebimento e quitação do pagamento respectivo</w:t>
      </w:r>
    </w:p>
    <w:p w14:paraId="379AFEF2" w14:textId="77777777" w:rsidR="0010484B" w:rsidRPr="00CD52A2" w:rsidRDefault="0010484B" w:rsidP="008B6D6C">
      <w:pPr>
        <w:pStyle w:val="PargrafodaLista"/>
        <w:tabs>
          <w:tab w:val="left" w:pos="709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033670D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dos tributos</w:t>
      </w:r>
    </w:p>
    <w:p w14:paraId="20DF94F9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38D2DD00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0314574F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70E0932E" w14:textId="77777777" w:rsidR="00E67AD3" w:rsidRPr="00CD52A2" w:rsidRDefault="00E67AD3" w:rsidP="008B6D6C">
      <w:pPr>
        <w:pStyle w:val="PargrafodaLista"/>
        <w:numPr>
          <w:ilvl w:val="0"/>
          <w:numId w:val="2"/>
        </w:numPr>
        <w:rPr>
          <w:vanish/>
          <w:color w:val="000000" w:themeColor="text1"/>
          <w:sz w:val="20"/>
          <w:szCs w:val="20"/>
        </w:rPr>
      </w:pPr>
    </w:p>
    <w:p w14:paraId="624DBF4A" w14:textId="3E662D31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e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serão única, exclusiva e individualmente responsáveis pela satisfação, recolhimento e pagamento de todo e qualquer tributo de suas respectivas competências que incidirem sobre o presente Contrato e seu objeto, na forma do Código Tributário Nacional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5BB06A80" w14:textId="77777777" w:rsidR="006300C6" w:rsidRPr="00CD52A2" w:rsidRDefault="006300C6" w:rsidP="008B6D6C">
      <w:pPr>
        <w:pStyle w:val="PargrafodaLista"/>
        <w:ind w:left="993" w:hanging="284"/>
        <w:rPr>
          <w:color w:val="000000" w:themeColor="text1"/>
          <w:sz w:val="20"/>
          <w:szCs w:val="20"/>
        </w:rPr>
      </w:pPr>
    </w:p>
    <w:p w14:paraId="19F28A91" w14:textId="7F5D7442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lastRenderedPageBreak/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responderão cada uma perante a outra na medida de suas responsabilidades, por força deste Contrato, a todo e qualquer tempo, na qualidade de sujeito passivo da obrigação fiscal, pela correção e certeza dos recolhimentos dos tributos de sua obrigação, razão pela qual eximem desde já uma </w:t>
      </w:r>
      <w:r w:rsidR="005E330D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outra de toda e qualquer responsabilidade, ainda que na condição de contribuinte substituto, solidário ou depositário da obrigação fiscal.</w:t>
      </w:r>
    </w:p>
    <w:p w14:paraId="7BAB6D07" w14:textId="77777777" w:rsidR="00291A7C" w:rsidRPr="00CD52A2" w:rsidRDefault="00291A7C" w:rsidP="008B6D6C">
      <w:pPr>
        <w:pStyle w:val="PargrafodaLista"/>
        <w:tabs>
          <w:tab w:val="left" w:pos="709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A21A3DA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valor do contrato</w:t>
      </w:r>
    </w:p>
    <w:p w14:paraId="7797D7E8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1742C6E9" w14:textId="0219E143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todos os devidos fins de direito,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estabelecem para o presente Contrato, valor total estimado em</w:t>
      </w:r>
      <w:r w:rsidR="000D18B1">
        <w:rPr>
          <w:color w:val="000000" w:themeColor="text1"/>
          <w:sz w:val="20"/>
          <w:szCs w:val="20"/>
        </w:rPr>
        <w:t xml:space="preserve"> </w:t>
      </w:r>
      <w:proofErr w:type="gramStart"/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estimated</w:t>
      </w:r>
      <w:proofErr w:type="gramEnd"/>
      <w:r w:rsidR="00FF6C42">
        <w:rPr>
          <w:color w:val="000000" w:themeColor="text1"/>
          <w:sz w:val="20"/>
          <w:szCs w:val="20"/>
        </w:rPr>
        <w:t>_total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="00387EC5" w:rsidRPr="00CD52A2">
        <w:rPr>
          <w:color w:val="000000" w:themeColor="text1"/>
          <w:sz w:val="20"/>
          <w:szCs w:val="20"/>
        </w:rPr>
        <w:t xml:space="preserve">  </w:t>
      </w:r>
      <w:r w:rsidRPr="00CD52A2">
        <w:rPr>
          <w:color w:val="000000" w:themeColor="text1"/>
          <w:sz w:val="20"/>
          <w:szCs w:val="20"/>
        </w:rPr>
        <w:t>(</w:t>
      </w:r>
      <w:r w:rsidR="00FF6C42">
        <w:rPr>
          <w:color w:val="000000" w:themeColor="text1"/>
          <w:sz w:val="20"/>
          <w:szCs w:val="20"/>
        </w:rPr>
        <w:t xml:space="preserve">{{ </w:t>
      </w:r>
      <w:proofErr w:type="spellStart"/>
      <w:r w:rsidR="00FF6C42">
        <w:rPr>
          <w:color w:val="000000" w:themeColor="text1"/>
          <w:sz w:val="20"/>
          <w:szCs w:val="20"/>
        </w:rPr>
        <w:t>estimated_total_in_words</w:t>
      </w:r>
      <w:proofErr w:type="spellEnd"/>
      <w:r w:rsidR="00FF6C42">
        <w:rPr>
          <w:color w:val="000000" w:themeColor="text1"/>
          <w:sz w:val="20"/>
          <w:szCs w:val="20"/>
        </w:rPr>
        <w:t xml:space="preserve"> }}</w:t>
      </w:r>
      <w:r w:rsidR="004A77DB" w:rsidRPr="00CD52A2">
        <w:rPr>
          <w:color w:val="000000" w:themeColor="text1"/>
          <w:sz w:val="20"/>
          <w:szCs w:val="20"/>
        </w:rPr>
        <w:t>).</w:t>
      </w:r>
    </w:p>
    <w:p w14:paraId="107F663E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5F2B8356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FD367B3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5E148EB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4063801E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53A1273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0608C9E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3C74B6FA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F59C60F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CA3CBAB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795C4C69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A3714E2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5F4371C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4AD6AA76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0F188EFA" w14:textId="77777777" w:rsidR="00E67AD3" w:rsidRPr="00CD52A2" w:rsidRDefault="00E67AD3" w:rsidP="008B6D6C">
      <w:pPr>
        <w:pStyle w:val="PargrafodaLista"/>
        <w:numPr>
          <w:ilvl w:val="0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5AEA5DF2" w14:textId="77777777" w:rsidR="00E67AD3" w:rsidRPr="00CD52A2" w:rsidRDefault="00E67AD3" w:rsidP="008B6D6C">
      <w:pPr>
        <w:pStyle w:val="PargrafodaLista"/>
        <w:numPr>
          <w:ilvl w:val="1"/>
          <w:numId w:val="14"/>
        </w:numPr>
        <w:spacing w:after="0"/>
        <w:rPr>
          <w:vanish/>
          <w:color w:val="000000" w:themeColor="text1"/>
          <w:sz w:val="20"/>
          <w:szCs w:val="20"/>
          <w:u w:val="single"/>
        </w:rPr>
      </w:pPr>
    </w:p>
    <w:p w14:paraId="78A5AC1D" w14:textId="3829AEFA" w:rsidR="00645F13" w:rsidRPr="00CD52A2" w:rsidRDefault="00645F13" w:rsidP="008B6D6C">
      <w:pPr>
        <w:pStyle w:val="PargrafodaLista"/>
        <w:numPr>
          <w:ilvl w:val="2"/>
          <w:numId w:val="14"/>
        </w:numPr>
        <w:spacing w:after="0"/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  <w:u w:val="single"/>
        </w:rPr>
        <w:t>Conforme descrito em 1</w:t>
      </w:r>
      <w:r w:rsidR="00E67AD3" w:rsidRPr="00CD52A2">
        <w:rPr>
          <w:color w:val="000000" w:themeColor="text1"/>
          <w:sz w:val="20"/>
          <w:szCs w:val="20"/>
          <w:u w:val="single"/>
        </w:rPr>
        <w:t>4</w:t>
      </w:r>
      <w:r w:rsidRPr="00CD52A2">
        <w:rPr>
          <w:color w:val="000000" w:themeColor="text1"/>
          <w:sz w:val="20"/>
          <w:szCs w:val="20"/>
          <w:u w:val="single"/>
        </w:rPr>
        <w:t xml:space="preserve">.1, o valor atribuído ao Contrato é meramente uma estimativa de cálculo, não podendo, portanto, a </w:t>
      </w:r>
      <w:r w:rsidRPr="00CD52A2">
        <w:rPr>
          <w:b/>
          <w:color w:val="000000" w:themeColor="text1"/>
          <w:sz w:val="20"/>
          <w:szCs w:val="20"/>
          <w:u w:val="single"/>
        </w:rPr>
        <w:t>VENDEDORA</w:t>
      </w:r>
      <w:r w:rsidRPr="00CD52A2">
        <w:rPr>
          <w:color w:val="000000" w:themeColor="text1"/>
          <w:sz w:val="20"/>
          <w:szCs w:val="20"/>
          <w:u w:val="single"/>
        </w:rPr>
        <w:t xml:space="preserve"> ensejar expectativas e assunção de compromisso em razão do seu estabelecimento</w:t>
      </w:r>
      <w:r w:rsidRPr="00CD52A2">
        <w:rPr>
          <w:color w:val="000000" w:themeColor="text1"/>
          <w:sz w:val="20"/>
          <w:szCs w:val="20"/>
        </w:rPr>
        <w:t>.</w:t>
      </w:r>
    </w:p>
    <w:p w14:paraId="57A3C4F7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administrador</w:t>
      </w:r>
    </w:p>
    <w:p w14:paraId="40C8208E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8AF6A42" w14:textId="767987F0" w:rsidR="008A79A7" w:rsidRPr="00CD52A2" w:rsidRDefault="006300C6" w:rsidP="00387EC5">
      <w:pPr>
        <w:pStyle w:val="PargrafodaLista"/>
        <w:numPr>
          <w:ilvl w:val="1"/>
          <w:numId w:val="2"/>
        </w:numPr>
        <w:ind w:left="1134" w:hanging="566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Para a administração, deste Contrato, </w:t>
      </w:r>
      <w:r w:rsidR="005E708C" w:rsidRPr="00CD52A2">
        <w:rPr>
          <w:color w:val="000000" w:themeColor="text1"/>
          <w:sz w:val="20"/>
          <w:szCs w:val="20"/>
        </w:rPr>
        <w:t xml:space="preserve">em seu nome, </w:t>
      </w: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nomeiam como preposto:</w:t>
      </w:r>
    </w:p>
    <w:p w14:paraId="1FA3769F" w14:textId="77777777" w:rsidR="008A79A7" w:rsidRPr="00CD52A2" w:rsidRDefault="008A79A7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73A0FDE8" w14:textId="77777777" w:rsidR="008A79A7" w:rsidRPr="00CD52A2" w:rsidRDefault="006300C6" w:rsidP="008B6D6C">
      <w:pPr>
        <w:pStyle w:val="PargrafodaLista"/>
        <w:ind w:left="1134"/>
        <w:rPr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Pela COMPRADORA</w:t>
      </w:r>
      <w:r w:rsidRPr="00CD52A2">
        <w:rPr>
          <w:color w:val="000000" w:themeColor="text1"/>
          <w:sz w:val="20"/>
          <w:szCs w:val="20"/>
        </w:rPr>
        <w:t>: Afonso Magno Lopes Gomes</w:t>
      </w:r>
    </w:p>
    <w:p w14:paraId="77517BEE" w14:textId="656EF9A3" w:rsidR="008A79A7" w:rsidRPr="00CD52A2" w:rsidRDefault="006300C6" w:rsidP="00DF13F2">
      <w:pPr>
        <w:pStyle w:val="PargrafodaLista"/>
        <w:ind w:left="1134"/>
        <w:rPr>
          <w:color w:val="000000" w:themeColor="text1"/>
          <w:sz w:val="20"/>
          <w:szCs w:val="20"/>
          <w:u w:val="single"/>
        </w:rPr>
      </w:pPr>
      <w:r w:rsidRPr="00CD52A2">
        <w:rPr>
          <w:color w:val="000000" w:themeColor="text1"/>
          <w:sz w:val="20"/>
          <w:szCs w:val="20"/>
        </w:rPr>
        <w:t xml:space="preserve">E-mail: </w:t>
      </w:r>
      <w:hyperlink r:id="rId8" w:history="1">
        <w:r w:rsidR="008A79A7" w:rsidRPr="00CD52A2">
          <w:rPr>
            <w:rStyle w:val="Hyperlink"/>
            <w:color w:val="000000" w:themeColor="text1"/>
            <w:sz w:val="20"/>
            <w:szCs w:val="20"/>
          </w:rPr>
          <w:t>afonso.magno@</w:t>
        </w:r>
        <w:r w:rsidR="008A79A7" w:rsidRPr="006A2D41">
          <w:rPr>
            <w:rStyle w:val="Hyperlink"/>
            <w:color w:val="000000" w:themeColor="text1"/>
            <w:sz w:val="20"/>
            <w:szCs w:val="20"/>
          </w:rPr>
          <w:t>gelfsid</w:t>
        </w:r>
        <w:r w:rsidR="008A79A7" w:rsidRPr="00CD52A2">
          <w:rPr>
            <w:rStyle w:val="Hyperlink"/>
            <w:color w:val="000000" w:themeColor="text1"/>
            <w:sz w:val="20"/>
            <w:szCs w:val="20"/>
          </w:rPr>
          <w:t>.com.br</w:t>
        </w:r>
      </w:hyperlink>
    </w:p>
    <w:p w14:paraId="569BB675" w14:textId="74B6219F" w:rsidR="005771BC" w:rsidRPr="001B299B" w:rsidRDefault="005771BC" w:rsidP="008B6D6C">
      <w:pPr>
        <w:pStyle w:val="Ttulo2"/>
        <w:numPr>
          <w:ilvl w:val="0"/>
          <w:numId w:val="0"/>
        </w:numPr>
        <w:spacing w:before="0"/>
        <w:ind w:left="1134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597FFD">
        <w:rPr>
          <w:rFonts w:eastAsiaTheme="minorHAnsi" w:cs="Arial"/>
          <w:bCs w:val="0"/>
          <w:caps w:val="0"/>
          <w:color w:val="000000" w:themeColor="text1"/>
          <w:sz w:val="20"/>
          <w:szCs w:val="20"/>
          <w:lang w:val="en-US"/>
        </w:rPr>
        <w:t>Pela VENDEDORA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witness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EB37E65" w14:textId="0E42FCB1" w:rsidR="005771BC" w:rsidRPr="00597FFD" w:rsidRDefault="005771BC" w:rsidP="008B6D6C">
      <w:pPr>
        <w:pStyle w:val="Ttulo2"/>
        <w:numPr>
          <w:ilvl w:val="0"/>
          <w:numId w:val="0"/>
        </w:numPr>
        <w:spacing w:before="0"/>
        <w:ind w:left="1134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E-</w:t>
      </w:r>
      <w:r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mail: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{{ </w:t>
      </w:r>
      <w:proofErr w:type="spell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witness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_email</w:t>
      </w:r>
      <w:proofErr w:type="spell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 }}</w:t>
      </w:r>
    </w:p>
    <w:p w14:paraId="3704C501" w14:textId="77777777" w:rsidR="007B1D5F" w:rsidRPr="00597FFD" w:rsidRDefault="007B1D5F" w:rsidP="008B6D6C">
      <w:pPr>
        <w:pStyle w:val="Ttulo1"/>
        <w:tabs>
          <w:tab w:val="left" w:pos="567"/>
        </w:tabs>
        <w:ind w:left="142"/>
        <w:rPr>
          <w:rFonts w:cs="Arial"/>
          <w:color w:val="000000" w:themeColor="text1"/>
          <w:sz w:val="20"/>
          <w:szCs w:val="20"/>
          <w:lang w:val="en-US"/>
        </w:rPr>
      </w:pPr>
    </w:p>
    <w:p w14:paraId="4D0688CF" w14:textId="28BEE33F" w:rsidR="006300C6" w:rsidRPr="00CD52A2" w:rsidRDefault="006300C6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se obrigam mutuamente a informar, através de correspondência sob protocolo, qualquer substituição ocorrida em relação ao preposto já nomeado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0EBB580D" w14:textId="77777777" w:rsidR="006300C6" w:rsidRPr="00CD52A2" w:rsidRDefault="006300C6" w:rsidP="008B6D6C">
      <w:pPr>
        <w:pStyle w:val="PargrafodaLista"/>
        <w:tabs>
          <w:tab w:val="left" w:pos="567"/>
        </w:tabs>
        <w:ind w:left="142"/>
        <w:rPr>
          <w:color w:val="000000" w:themeColor="text1"/>
          <w:sz w:val="20"/>
          <w:szCs w:val="20"/>
        </w:rPr>
      </w:pPr>
    </w:p>
    <w:p w14:paraId="442D9EF3" w14:textId="0459ABEF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O preposto a que se refere </w:t>
      </w:r>
      <w:r w:rsidR="00783681" w:rsidRPr="00CD52A2">
        <w:rPr>
          <w:color w:val="000000" w:themeColor="text1"/>
          <w:sz w:val="20"/>
          <w:szCs w:val="20"/>
        </w:rPr>
        <w:t>à</w:t>
      </w:r>
      <w:r w:rsidRPr="00CD52A2">
        <w:rPr>
          <w:color w:val="000000" w:themeColor="text1"/>
          <w:sz w:val="20"/>
          <w:szCs w:val="20"/>
        </w:rPr>
        <w:t xml:space="preserve"> </w:t>
      </w:r>
      <w:r w:rsidR="00B078CD" w:rsidRPr="00CD52A2">
        <w:rPr>
          <w:color w:val="000000" w:themeColor="text1"/>
          <w:sz w:val="20"/>
          <w:szCs w:val="20"/>
        </w:rPr>
        <w:t>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5</w:t>
      </w:r>
      <w:r w:rsidRPr="00CD52A2">
        <w:rPr>
          <w:color w:val="000000" w:themeColor="text1"/>
          <w:sz w:val="20"/>
          <w:szCs w:val="20"/>
        </w:rPr>
        <w:t xml:space="preserve">.1 não está autorizado a assinar, em nome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que representa instrumento aditivo ou qualquer outro documento que venha a modificar qualquer d</w:t>
      </w:r>
      <w:r w:rsidR="000A6D77" w:rsidRPr="00CD52A2">
        <w:rPr>
          <w:color w:val="000000" w:themeColor="text1"/>
          <w:sz w:val="20"/>
          <w:szCs w:val="20"/>
        </w:rPr>
        <w:t>o</w:t>
      </w:r>
      <w:r w:rsidRPr="00CD52A2">
        <w:rPr>
          <w:color w:val="000000" w:themeColor="text1"/>
          <w:sz w:val="20"/>
          <w:szCs w:val="20"/>
        </w:rPr>
        <w:t xml:space="preserve">s </w:t>
      </w:r>
      <w:r w:rsidR="000A6D77" w:rsidRPr="00CD52A2">
        <w:rPr>
          <w:color w:val="000000" w:themeColor="text1"/>
          <w:sz w:val="20"/>
          <w:szCs w:val="20"/>
        </w:rPr>
        <w:t>itens</w:t>
      </w:r>
      <w:r w:rsidRPr="00CD52A2">
        <w:rPr>
          <w:color w:val="000000" w:themeColor="text1"/>
          <w:sz w:val="20"/>
          <w:szCs w:val="20"/>
        </w:rPr>
        <w:t xml:space="preserve"> e condições estabelecidas pelo presente Contrato, à exceção das hipóteses expressamente previstas no corpo deste.</w:t>
      </w:r>
    </w:p>
    <w:p w14:paraId="25379AE8" w14:textId="77777777" w:rsidR="00D1752E" w:rsidRPr="00CD52A2" w:rsidRDefault="00D1752E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613E8CD2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vigência</w:t>
      </w:r>
    </w:p>
    <w:p w14:paraId="37AD4CA0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0E616507" w14:textId="15E306EC" w:rsidR="006300C6" w:rsidRPr="00CD52A2" w:rsidRDefault="006300C6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Este Contrato é firmado por prazo determinado, tendo início na data de sua assinatura e </w:t>
      </w:r>
      <w:r w:rsidR="00050D76" w:rsidRPr="00CD52A2">
        <w:rPr>
          <w:color w:val="000000" w:themeColor="text1"/>
          <w:sz w:val="20"/>
          <w:szCs w:val="20"/>
        </w:rPr>
        <w:t>o término condicionado a validade da DCC/DCF ou após a entrega de todo volume ora contratado, prevalecendo aquele que primeiro ocorrer</w:t>
      </w:r>
      <w:r w:rsidRPr="00CD52A2">
        <w:rPr>
          <w:color w:val="000000" w:themeColor="text1"/>
          <w:sz w:val="20"/>
          <w:szCs w:val="20"/>
        </w:rPr>
        <w:t>.</w:t>
      </w:r>
    </w:p>
    <w:p w14:paraId="496D7B49" w14:textId="77777777" w:rsidR="003D586E" w:rsidRPr="00CD52A2" w:rsidRDefault="003D586E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081F6CC6" w14:textId="77777777" w:rsidR="00E21600" w:rsidRPr="00CD52A2" w:rsidRDefault="00E21600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 recisão</w:t>
      </w:r>
    </w:p>
    <w:p w14:paraId="389CA5D2" w14:textId="77777777" w:rsidR="00E21600" w:rsidRPr="00CD52A2" w:rsidRDefault="00E21600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C924479" w14:textId="77777777" w:rsidR="00E21600" w:rsidRPr="00CD52A2" w:rsidRDefault="00E21600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 rescisão do presente Contrato dar-se-á pelas seguintes razões:</w:t>
      </w:r>
    </w:p>
    <w:p w14:paraId="4259D855" w14:textId="77777777" w:rsidR="00E21600" w:rsidRPr="00CD52A2" w:rsidRDefault="00E21600" w:rsidP="008B6D6C">
      <w:pPr>
        <w:pStyle w:val="PargrafodaLista"/>
        <w:tabs>
          <w:tab w:val="left" w:pos="709"/>
        </w:tabs>
        <w:ind w:left="142"/>
        <w:rPr>
          <w:color w:val="000000" w:themeColor="text1"/>
          <w:sz w:val="20"/>
          <w:szCs w:val="20"/>
        </w:rPr>
      </w:pPr>
    </w:p>
    <w:p w14:paraId="0BCD10D2" w14:textId="7BB26673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Inadimplência de qualquer </w:t>
      </w:r>
      <w:r w:rsidR="00B078CD" w:rsidRPr="00CD52A2">
        <w:rPr>
          <w:color w:val="000000" w:themeColor="text1"/>
          <w:sz w:val="20"/>
          <w:szCs w:val="20"/>
        </w:rPr>
        <w:t>item</w:t>
      </w:r>
      <w:r w:rsidRPr="00CD52A2">
        <w:rPr>
          <w:color w:val="000000" w:themeColor="text1"/>
          <w:sz w:val="20"/>
          <w:szCs w:val="20"/>
        </w:rPr>
        <w:t xml:space="preserve"> ou condição ajustada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27A96B3" w14:textId="77777777" w:rsidR="00291A7C" w:rsidRPr="00CD52A2" w:rsidRDefault="00291A7C" w:rsidP="008B6D6C">
      <w:pPr>
        <w:pStyle w:val="PargrafodaLista"/>
        <w:tabs>
          <w:tab w:val="left" w:pos="426"/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</w:p>
    <w:p w14:paraId="20AE8849" w14:textId="6346E383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Falência, liquidação judicial ou extrajudicial, recuperação judicial, decretada ou homologada de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2AF0ADF" w14:textId="77777777" w:rsidR="00E21600" w:rsidRPr="00CD52A2" w:rsidRDefault="00E21600" w:rsidP="008B6D6C">
      <w:pPr>
        <w:pStyle w:val="PargrafodaLista"/>
        <w:tabs>
          <w:tab w:val="left" w:pos="709"/>
          <w:tab w:val="left" w:pos="2127"/>
        </w:tabs>
        <w:ind w:left="1843" w:hanging="709"/>
        <w:rPr>
          <w:color w:val="000000" w:themeColor="text1"/>
          <w:sz w:val="20"/>
          <w:szCs w:val="20"/>
        </w:rPr>
      </w:pPr>
    </w:p>
    <w:p w14:paraId="2AABFCB1" w14:textId="1ECC7A21" w:rsidR="00E21600" w:rsidRPr="00CD52A2" w:rsidRDefault="00E21600" w:rsidP="008B6D6C">
      <w:pPr>
        <w:pStyle w:val="PargrafodaLista"/>
        <w:numPr>
          <w:ilvl w:val="2"/>
          <w:numId w:val="2"/>
        </w:numPr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Suspensão do fornecimento por prazo superior a 10 (dez) dias por determinação das autoridades públicas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727CDF99" w14:textId="77777777" w:rsidR="007A03CB" w:rsidRPr="00CD52A2" w:rsidRDefault="007A03CB" w:rsidP="008B6D6C">
      <w:pPr>
        <w:pStyle w:val="PargrafodaLista"/>
        <w:ind w:left="1843" w:hanging="709"/>
        <w:rPr>
          <w:color w:val="000000" w:themeColor="text1"/>
          <w:sz w:val="20"/>
          <w:szCs w:val="20"/>
        </w:rPr>
      </w:pPr>
    </w:p>
    <w:p w14:paraId="3A006D50" w14:textId="6DC91B84" w:rsidR="007A03CB" w:rsidRPr="00CD52A2" w:rsidRDefault="007A03CB" w:rsidP="008B6D6C">
      <w:pPr>
        <w:pStyle w:val="PargrafodaLista"/>
        <w:numPr>
          <w:ilvl w:val="2"/>
          <w:numId w:val="2"/>
        </w:numPr>
        <w:tabs>
          <w:tab w:val="left" w:pos="426"/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Interrupção do fornecimento o</w:t>
      </w:r>
      <w:r w:rsidR="004C148B" w:rsidRPr="00CD52A2">
        <w:rPr>
          <w:color w:val="000000" w:themeColor="text1"/>
          <w:sz w:val="20"/>
          <w:szCs w:val="20"/>
        </w:rPr>
        <w:t>u</w:t>
      </w:r>
      <w:r w:rsidRPr="00CD52A2">
        <w:rPr>
          <w:color w:val="000000" w:themeColor="text1"/>
          <w:sz w:val="20"/>
          <w:szCs w:val="20"/>
        </w:rPr>
        <w:t xml:space="preserve"> recebimento do carvão por um período superior a 30 dias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475339A1" w14:textId="77777777" w:rsidR="009F4F21" w:rsidRPr="00CD52A2" w:rsidRDefault="009F4F21" w:rsidP="008B6D6C">
      <w:pPr>
        <w:pStyle w:val="PargrafodaLista"/>
        <w:rPr>
          <w:color w:val="000000" w:themeColor="text1"/>
          <w:sz w:val="20"/>
          <w:szCs w:val="20"/>
        </w:rPr>
      </w:pPr>
    </w:p>
    <w:p w14:paraId="4B1A3C43" w14:textId="5C7F939F" w:rsidR="00E21600" w:rsidRPr="00CD52A2" w:rsidRDefault="00E21600" w:rsidP="008B6D6C">
      <w:pPr>
        <w:pStyle w:val="PargrafodaLista"/>
        <w:numPr>
          <w:ilvl w:val="2"/>
          <w:numId w:val="2"/>
        </w:numPr>
        <w:tabs>
          <w:tab w:val="left" w:pos="709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Por decisão de qualquer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, desde que formalmente comunicada à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, sob protocolo, com antecedência mínima de </w:t>
      </w:r>
      <w:r w:rsidR="00B80A58" w:rsidRPr="00CD52A2">
        <w:rPr>
          <w:color w:val="000000" w:themeColor="text1"/>
          <w:sz w:val="20"/>
          <w:szCs w:val="20"/>
        </w:rPr>
        <w:t>10</w:t>
      </w:r>
      <w:r w:rsidRPr="00CD52A2">
        <w:rPr>
          <w:color w:val="000000" w:themeColor="text1"/>
          <w:sz w:val="20"/>
          <w:szCs w:val="20"/>
        </w:rPr>
        <w:t xml:space="preserve"> (</w:t>
      </w:r>
      <w:r w:rsidR="00B80A58" w:rsidRPr="00CD52A2">
        <w:rPr>
          <w:color w:val="000000" w:themeColor="text1"/>
          <w:sz w:val="20"/>
          <w:szCs w:val="20"/>
        </w:rPr>
        <w:t>dez</w:t>
      </w:r>
      <w:r w:rsidRPr="00CD52A2">
        <w:rPr>
          <w:color w:val="000000" w:themeColor="text1"/>
          <w:sz w:val="20"/>
          <w:szCs w:val="20"/>
        </w:rPr>
        <w:t>) dias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886C23D" w14:textId="77777777" w:rsidR="00E21600" w:rsidRPr="00CD52A2" w:rsidRDefault="00E21600" w:rsidP="008B6D6C">
      <w:pPr>
        <w:pStyle w:val="PargrafodaLista"/>
        <w:tabs>
          <w:tab w:val="left" w:pos="709"/>
        </w:tabs>
        <w:ind w:left="1843" w:hanging="709"/>
        <w:rPr>
          <w:color w:val="000000" w:themeColor="text1"/>
          <w:sz w:val="20"/>
          <w:szCs w:val="20"/>
        </w:rPr>
      </w:pPr>
    </w:p>
    <w:p w14:paraId="74D66736" w14:textId="65C20A85" w:rsidR="00E21600" w:rsidRPr="00CD52A2" w:rsidRDefault="00E21600" w:rsidP="008B6D6C">
      <w:pPr>
        <w:pStyle w:val="PargrafodaLista"/>
        <w:numPr>
          <w:ilvl w:val="2"/>
          <w:numId w:val="2"/>
        </w:numPr>
        <w:tabs>
          <w:tab w:val="left" w:pos="567"/>
          <w:tab w:val="left" w:pos="851"/>
        </w:tabs>
        <w:ind w:left="1843" w:hanging="709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Não ocorrendo o acordo entre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na renegociação de preço conforme previsto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="009F4F21" w:rsidRPr="00CD52A2">
        <w:rPr>
          <w:color w:val="000000" w:themeColor="text1"/>
          <w:sz w:val="20"/>
          <w:szCs w:val="20"/>
        </w:rPr>
        <w:t xml:space="preserve"> 9</w:t>
      </w:r>
      <w:r w:rsidRPr="00CD52A2">
        <w:rPr>
          <w:color w:val="000000" w:themeColor="text1"/>
          <w:sz w:val="20"/>
          <w:szCs w:val="20"/>
        </w:rPr>
        <w:t>.3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604286A4" w14:textId="77777777" w:rsidR="00E21600" w:rsidRPr="00CD52A2" w:rsidRDefault="00E21600" w:rsidP="008B6D6C">
      <w:pPr>
        <w:pStyle w:val="PargrafodaLista"/>
        <w:tabs>
          <w:tab w:val="left" w:pos="2127"/>
        </w:tabs>
        <w:ind w:left="142"/>
        <w:rPr>
          <w:color w:val="000000" w:themeColor="text1"/>
          <w:sz w:val="20"/>
          <w:szCs w:val="20"/>
        </w:rPr>
      </w:pPr>
    </w:p>
    <w:p w14:paraId="73341D83" w14:textId="74A8C130" w:rsidR="00E21600" w:rsidRPr="00CD52A2" w:rsidRDefault="00E21600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ocorrência de qualquer das hipóteses mencionadas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.1,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deverá paralisar a entrega do Carvão – exceto na ocorrência do estabelecido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.1.5, hipótese em que tal paralisação deverá ocorrer ao final do período de </w:t>
      </w:r>
      <w:r w:rsidR="00B80A58" w:rsidRPr="00CD52A2">
        <w:rPr>
          <w:color w:val="000000" w:themeColor="text1"/>
          <w:sz w:val="20"/>
          <w:szCs w:val="20"/>
        </w:rPr>
        <w:t>10</w:t>
      </w:r>
      <w:r w:rsidRPr="00CD52A2">
        <w:rPr>
          <w:color w:val="000000" w:themeColor="text1"/>
          <w:sz w:val="20"/>
          <w:szCs w:val="20"/>
        </w:rPr>
        <w:t xml:space="preserve"> (</w:t>
      </w:r>
      <w:r w:rsidR="00B80A58" w:rsidRPr="00CD52A2">
        <w:rPr>
          <w:color w:val="000000" w:themeColor="text1"/>
          <w:sz w:val="20"/>
          <w:szCs w:val="20"/>
        </w:rPr>
        <w:t>dez</w:t>
      </w:r>
      <w:r w:rsidRPr="00CD52A2">
        <w:rPr>
          <w:color w:val="000000" w:themeColor="text1"/>
          <w:sz w:val="20"/>
          <w:szCs w:val="20"/>
        </w:rPr>
        <w:t xml:space="preserve">) dias ali mencionado – e deverá ser providenciado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em conjunto e de comum acordo, o levantamento do Carvão já entregue, visando o pagamento programado para o prazo máximo de 10 (dez) dias úteis a contar da data da rescisão.</w:t>
      </w:r>
    </w:p>
    <w:p w14:paraId="4662890D" w14:textId="77777777" w:rsidR="00F65539" w:rsidRPr="00CD52A2" w:rsidRDefault="00F65539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D84A7F9" w14:textId="77777777" w:rsidR="00E21600" w:rsidRPr="00CD52A2" w:rsidRDefault="00E21600" w:rsidP="008B6D6C">
      <w:pPr>
        <w:pStyle w:val="Ttulo2"/>
        <w:spacing w:before="0" w:after="240"/>
        <w:ind w:left="142" w:firstLine="0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penalidades</w:t>
      </w:r>
    </w:p>
    <w:p w14:paraId="452CE21C" w14:textId="77777777" w:rsidR="00E21600" w:rsidRPr="00CD52A2" w:rsidRDefault="00E21600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5EB202A" w14:textId="7F123C8A" w:rsidR="00E21600" w:rsidRPr="00CD52A2" w:rsidRDefault="00E21600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bookmarkStart w:id="7" w:name="_Ref46260522"/>
      <w:r w:rsidRPr="00CD52A2">
        <w:rPr>
          <w:color w:val="000000" w:themeColor="text1"/>
          <w:sz w:val="20"/>
          <w:szCs w:val="20"/>
        </w:rPr>
        <w:t xml:space="preserve">Ocorrendo infração a qualquer </w:t>
      </w:r>
      <w:r w:rsidR="000A6D77" w:rsidRPr="00CD52A2">
        <w:rPr>
          <w:color w:val="000000" w:themeColor="text1"/>
          <w:sz w:val="20"/>
          <w:szCs w:val="20"/>
        </w:rPr>
        <w:t>dos itens</w:t>
      </w:r>
      <w:r w:rsidRPr="00CD52A2">
        <w:rPr>
          <w:color w:val="000000" w:themeColor="text1"/>
          <w:sz w:val="20"/>
          <w:szCs w:val="20"/>
        </w:rPr>
        <w:t xml:space="preserve"> deste Contrato ou no caso de rescisão contratual por culpa de 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(exceto se for pelo previsto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844EAB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>.1.5 e 1</w:t>
      </w:r>
      <w:r w:rsidR="00844EAB" w:rsidRPr="00CD52A2">
        <w:rPr>
          <w:color w:val="000000" w:themeColor="text1"/>
          <w:sz w:val="20"/>
          <w:szCs w:val="20"/>
        </w:rPr>
        <w:t>7</w:t>
      </w:r>
      <w:r w:rsidRPr="00CD52A2">
        <w:rPr>
          <w:color w:val="000000" w:themeColor="text1"/>
          <w:sz w:val="20"/>
          <w:szCs w:val="20"/>
        </w:rPr>
        <w:t xml:space="preserve">.1.6 acima), 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inocente fica autorizada a cobrar da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infratora multa correspondente a </w:t>
      </w:r>
      <w:r w:rsidR="0077442C" w:rsidRPr="00CD52A2">
        <w:rPr>
          <w:color w:val="000000" w:themeColor="text1"/>
          <w:sz w:val="20"/>
          <w:szCs w:val="20"/>
        </w:rPr>
        <w:t>0,01</w:t>
      </w:r>
      <w:r w:rsidRPr="00CD52A2">
        <w:rPr>
          <w:color w:val="000000" w:themeColor="text1"/>
          <w:sz w:val="20"/>
          <w:szCs w:val="20"/>
        </w:rPr>
        <w:t>% (</w:t>
      </w:r>
      <w:r w:rsidR="0077442C" w:rsidRPr="00CD52A2">
        <w:rPr>
          <w:color w:val="000000" w:themeColor="text1"/>
          <w:sz w:val="20"/>
          <w:szCs w:val="20"/>
        </w:rPr>
        <w:t>zero virgula zero um</w:t>
      </w:r>
      <w:r w:rsidRPr="00CD52A2">
        <w:rPr>
          <w:color w:val="000000" w:themeColor="text1"/>
          <w:sz w:val="20"/>
          <w:szCs w:val="20"/>
        </w:rPr>
        <w:t xml:space="preserve"> por cento) do saldo deste Contrato (definido como sendo o valor estimado </w:t>
      </w:r>
      <w:r w:rsidR="000A6D77" w:rsidRPr="00CD52A2">
        <w:rPr>
          <w:color w:val="000000" w:themeColor="text1"/>
          <w:sz w:val="20"/>
          <w:szCs w:val="20"/>
        </w:rPr>
        <w:t>no item</w:t>
      </w:r>
      <w:r w:rsidRPr="00CD52A2">
        <w:rPr>
          <w:color w:val="000000" w:themeColor="text1"/>
          <w:sz w:val="20"/>
          <w:szCs w:val="20"/>
        </w:rPr>
        <w:t xml:space="preserve"> 1</w:t>
      </w:r>
      <w:r w:rsidR="00E67AD3" w:rsidRPr="00CD52A2">
        <w:rPr>
          <w:color w:val="000000" w:themeColor="text1"/>
          <w:sz w:val="20"/>
          <w:szCs w:val="20"/>
        </w:rPr>
        <w:t>4</w:t>
      </w:r>
      <w:r w:rsidRPr="00CD52A2">
        <w:rPr>
          <w:color w:val="000000" w:themeColor="text1"/>
          <w:sz w:val="20"/>
          <w:szCs w:val="20"/>
        </w:rPr>
        <w:t>.1, deduzidos os pagamentos efetuados até a data do pagamento da referida multa), corrigida pela variação do IGP-M/FGV entre a data do evento e a do efetivo pagamento, e posteriormente acrescida de juros de mora de 1% (um por cento) ao mês, calculado sobre o mesmo período.</w:t>
      </w:r>
      <w:bookmarkEnd w:id="7"/>
    </w:p>
    <w:p w14:paraId="18A09E79" w14:textId="77777777" w:rsidR="004E2F6D" w:rsidRPr="00CD52A2" w:rsidRDefault="004E2F6D" w:rsidP="008B6D6C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05F63F7C" w14:textId="21788E33" w:rsidR="004E2F6D" w:rsidRPr="00CD52A2" w:rsidRDefault="004E2F6D" w:rsidP="008B6D6C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Na ocorrência de descumprimento pela </w:t>
      </w:r>
      <w:r w:rsidRPr="00CD52A2">
        <w:rPr>
          <w:b/>
          <w:caps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 xml:space="preserve"> de qualquer das disposições deste Instrumento, especialmente aquelas constantes nos itens </w:t>
      </w:r>
      <w:r w:rsidR="004C148B" w:rsidRPr="00CD52A2">
        <w:rPr>
          <w:color w:val="000000" w:themeColor="text1"/>
          <w:sz w:val="20"/>
          <w:szCs w:val="20"/>
        </w:rPr>
        <w:t>2</w:t>
      </w:r>
      <w:r w:rsidRPr="00CD52A2">
        <w:rPr>
          <w:color w:val="000000" w:themeColor="text1"/>
          <w:sz w:val="20"/>
          <w:szCs w:val="20"/>
        </w:rPr>
        <w:t xml:space="preserve">, 6 e 7,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 xml:space="preserve"> poderá, a seu exclusivo critério, reter quaisquer quantias que sejam devidas por ela à </w:t>
      </w:r>
      <w:r w:rsidRPr="00CD52A2">
        <w:rPr>
          <w:b/>
          <w:caps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, a qualquer título até que a situação de inadimplência seja eliminada.</w:t>
      </w:r>
    </w:p>
    <w:p w14:paraId="083DDCDA" w14:textId="77777777" w:rsidR="00C00BA8" w:rsidRPr="00CD52A2" w:rsidRDefault="00C00BA8" w:rsidP="008B6D6C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484E58C2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das Obrigações gerais</w:t>
      </w:r>
    </w:p>
    <w:p w14:paraId="00AFE1D9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391C2D94" w14:textId="7DA33FAF" w:rsidR="00F65539" w:rsidRPr="00CD52A2" w:rsidRDefault="00F65539" w:rsidP="00F65539">
      <w:pPr>
        <w:pStyle w:val="Indice"/>
        <w:numPr>
          <w:ilvl w:val="1"/>
          <w:numId w:val="2"/>
        </w:numPr>
        <w:spacing w:line="276" w:lineRule="auto"/>
        <w:ind w:left="1134" w:hanging="567"/>
        <w:rPr>
          <w:rFonts w:eastAsiaTheme="minorHAnsi" w:cs="Arial"/>
          <w:color w:val="000000" w:themeColor="text1"/>
          <w:lang w:eastAsia="en-US"/>
        </w:rPr>
      </w:pPr>
      <w:bookmarkStart w:id="8" w:name="_Toc73431623"/>
      <w:bookmarkStart w:id="9" w:name="_Toc73439980"/>
      <w:bookmarkStart w:id="10" w:name="_Toc76975890"/>
      <w:bookmarkStart w:id="11" w:name="_Toc76978532"/>
      <w:bookmarkStart w:id="12" w:name="_Toc77862967"/>
      <w:bookmarkStart w:id="13" w:name="_Toc77918344"/>
      <w:bookmarkStart w:id="14" w:name="_Toc78793092"/>
      <w:bookmarkStart w:id="15" w:name="_Toc78980584"/>
      <w:bookmarkStart w:id="16" w:name="_Toc80689713"/>
      <w:bookmarkStart w:id="17" w:name="_Toc82091834"/>
      <w:bookmarkStart w:id="18" w:name="_Toc82425930"/>
      <w:bookmarkStart w:id="19" w:name="_Toc82698940"/>
      <w:bookmarkStart w:id="20" w:name="_Toc83045914"/>
      <w:bookmarkStart w:id="21" w:name="_Toc84323465"/>
      <w:bookmarkStart w:id="22" w:name="_Toc86132761"/>
      <w:bookmarkStart w:id="23" w:name="_Toc86132863"/>
      <w:bookmarkStart w:id="24" w:name="_Toc86135275"/>
      <w:bookmarkStart w:id="25" w:name="_Toc86224819"/>
      <w:bookmarkStart w:id="26" w:name="_Toc86226108"/>
      <w:r w:rsidRPr="00CD52A2">
        <w:rPr>
          <w:rFonts w:cs="Arial"/>
          <w:color w:val="000000"/>
        </w:rPr>
        <w:t>A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VENDEDORA é ilimitadamente responsável por qualquer infração que venha cometer relacionada à Lei Federal Brasileira nº 12.846/13 e às demais normas anticorrupção correlatas aplicáveis (“Legislação Anticorrupção”) e assim indenizará, manterá indene e isentará a COMPRADORA, seus sócios, diretores, profissionais em geral e prepostos de quaisquer perdas e danos de qualquer natureza oriundos do seu descumprimento da Legislação Anticorrupção. As disposições estipuladas nest</w:t>
      </w:r>
      <w:r w:rsidR="00737102" w:rsidRPr="00CD52A2">
        <w:rPr>
          <w:rFonts w:eastAsiaTheme="minorHAnsi" w:cs="Arial"/>
          <w:color w:val="000000" w:themeColor="text1"/>
          <w:lang w:eastAsia="en-US"/>
        </w:rPr>
        <w:t>e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</w:t>
      </w:r>
      <w:r w:rsidR="006B3A56" w:rsidRPr="00CD52A2">
        <w:rPr>
          <w:rFonts w:eastAsiaTheme="minorHAnsi" w:cs="Arial"/>
          <w:color w:val="000000" w:themeColor="text1"/>
          <w:lang w:eastAsia="en-US"/>
        </w:rPr>
        <w:t>item</w:t>
      </w:r>
      <w:r w:rsidRPr="00CD52A2">
        <w:rPr>
          <w:rFonts w:eastAsiaTheme="minorHAnsi" w:cs="Arial"/>
          <w:color w:val="000000" w:themeColor="text1"/>
          <w:lang w:eastAsia="en-US"/>
        </w:rPr>
        <w:t xml:space="preserve"> permanecerão válidas mesmo após a rescisão do presente contrato, independentemente do motivo. Sem prejuízo de outras disposições relativas ao tema anticorrupção dispostas neste Contrato, a VENDEDORA se compromete e garante à COMPRADORA que: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90D5EE3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ind w:left="794"/>
        <w:rPr>
          <w:rFonts w:eastAsiaTheme="minorHAnsi" w:cs="Arial"/>
          <w:color w:val="000000" w:themeColor="text1"/>
          <w:sz w:val="18"/>
          <w:lang w:eastAsia="en-US"/>
        </w:rPr>
      </w:pPr>
    </w:p>
    <w:p w14:paraId="60FDCEF4" w14:textId="77777777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27" w:name="_Toc73431624"/>
      <w:bookmarkStart w:id="28" w:name="_Toc73439981"/>
      <w:bookmarkStart w:id="29" w:name="_Toc76975891"/>
      <w:bookmarkStart w:id="30" w:name="_Toc76978533"/>
      <w:bookmarkStart w:id="31" w:name="_Toc77862968"/>
      <w:bookmarkStart w:id="32" w:name="_Toc77918345"/>
      <w:bookmarkStart w:id="33" w:name="_Toc78793093"/>
      <w:bookmarkStart w:id="34" w:name="_Toc78980585"/>
      <w:bookmarkStart w:id="35" w:name="_Toc80689714"/>
      <w:bookmarkStart w:id="36" w:name="_Toc82091835"/>
      <w:bookmarkStart w:id="37" w:name="_Toc82425931"/>
      <w:bookmarkStart w:id="38" w:name="_Toc82698941"/>
      <w:bookmarkStart w:id="39" w:name="_Toc83045915"/>
      <w:bookmarkStart w:id="40" w:name="_Toc84323466"/>
      <w:bookmarkStart w:id="41" w:name="_Toc86132762"/>
      <w:bookmarkStart w:id="42" w:name="_Toc86132864"/>
      <w:bookmarkStart w:id="43" w:name="_Toc86135276"/>
      <w:bookmarkStart w:id="44" w:name="_Toc86224820"/>
      <w:bookmarkStart w:id="45" w:name="_Toc86226109"/>
      <w:r w:rsidRPr="00CD52A2">
        <w:rPr>
          <w:rFonts w:eastAsiaTheme="minorHAnsi" w:cs="Arial"/>
          <w:color w:val="000000" w:themeColor="text1"/>
          <w:lang w:eastAsia="en-US"/>
        </w:rPr>
        <w:t>Cumprirá plenamente a Legislação Anticorrupção, assim como zelará para que todos os seus prepostos e subcontratados também o façam;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3F95217" w14:textId="77777777" w:rsidR="00F65539" w:rsidRPr="00CD52A2" w:rsidRDefault="00F65539" w:rsidP="00F65539">
      <w:pPr>
        <w:pStyle w:val="Indice"/>
        <w:numPr>
          <w:ilvl w:val="0"/>
          <w:numId w:val="0"/>
        </w:numPr>
        <w:tabs>
          <w:tab w:val="num" w:pos="1531"/>
        </w:tabs>
        <w:spacing w:line="276" w:lineRule="auto"/>
        <w:ind w:left="1531"/>
        <w:rPr>
          <w:rFonts w:eastAsiaTheme="minorHAnsi" w:cs="Arial"/>
          <w:color w:val="000000" w:themeColor="text1"/>
          <w:sz w:val="18"/>
          <w:lang w:eastAsia="en-US"/>
        </w:rPr>
      </w:pPr>
    </w:p>
    <w:p w14:paraId="4F2D7299" w14:textId="5C29EC5A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46" w:name="_Toc86132763"/>
      <w:bookmarkStart w:id="47" w:name="_Toc86132865"/>
      <w:bookmarkStart w:id="48" w:name="_Toc86135277"/>
      <w:bookmarkStart w:id="49" w:name="_Toc86224821"/>
      <w:bookmarkStart w:id="50" w:name="_Toc86226110"/>
      <w:r w:rsidRPr="00CD52A2">
        <w:rPr>
          <w:rFonts w:eastAsiaTheme="minorHAnsi" w:cs="Arial"/>
          <w:color w:val="000000" w:themeColor="text1"/>
          <w:lang w:eastAsia="en-US"/>
        </w:rPr>
        <w:t>Não praticará qualquer ação ou omissão que induza a COMPRADORA, seus sócios, diretores, profissionais em geral e prepostos a descumprir a Legislação Anticorrupção;</w:t>
      </w:r>
      <w:bookmarkEnd w:id="46"/>
      <w:bookmarkEnd w:id="47"/>
      <w:bookmarkEnd w:id="48"/>
      <w:bookmarkEnd w:id="49"/>
      <w:bookmarkEnd w:id="50"/>
    </w:p>
    <w:p w14:paraId="36A0BADD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ind w:left="1781"/>
        <w:rPr>
          <w:rFonts w:eastAsiaTheme="minorHAnsi" w:cs="Arial"/>
          <w:color w:val="000000" w:themeColor="text1"/>
          <w:sz w:val="18"/>
          <w:lang w:eastAsia="en-US"/>
        </w:rPr>
      </w:pPr>
    </w:p>
    <w:p w14:paraId="7CC3EE78" w14:textId="7FBB1005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51" w:name="_Toc86132764"/>
      <w:bookmarkStart w:id="52" w:name="_Toc86132866"/>
      <w:bookmarkStart w:id="53" w:name="_Toc86135278"/>
      <w:bookmarkStart w:id="54" w:name="_Toc86224822"/>
      <w:bookmarkStart w:id="55" w:name="_Toc86226111"/>
      <w:r w:rsidRPr="00CD52A2">
        <w:rPr>
          <w:rFonts w:eastAsiaTheme="minorHAnsi" w:cs="Arial"/>
          <w:color w:val="000000" w:themeColor="text1"/>
          <w:lang w:eastAsia="en-US"/>
        </w:rPr>
        <w:t xml:space="preserve">Adota, e continuará adotando durante a vigência do presente contrato, políticas e procedimentos visando assegurar o cumprimento da Legislação Anticorrupção, divulgando e disponibilizando tais políticas e procedimentos à Contratante sempre que </w:t>
      </w:r>
      <w:proofErr w:type="spellStart"/>
      <w:r w:rsidRPr="00CD52A2">
        <w:rPr>
          <w:rFonts w:eastAsiaTheme="minorHAnsi" w:cs="Arial"/>
          <w:color w:val="000000" w:themeColor="text1"/>
          <w:lang w:eastAsia="en-US"/>
        </w:rPr>
        <w:t>esta</w:t>
      </w:r>
      <w:proofErr w:type="spellEnd"/>
      <w:r w:rsidRPr="00CD52A2">
        <w:rPr>
          <w:rFonts w:eastAsiaTheme="minorHAnsi" w:cs="Arial"/>
          <w:color w:val="000000" w:themeColor="text1"/>
          <w:lang w:eastAsia="en-US"/>
        </w:rPr>
        <w:t xml:space="preserve"> lhe solicitar;</w:t>
      </w:r>
      <w:bookmarkEnd w:id="51"/>
      <w:bookmarkEnd w:id="52"/>
      <w:bookmarkEnd w:id="53"/>
      <w:bookmarkEnd w:id="54"/>
      <w:bookmarkEnd w:id="55"/>
    </w:p>
    <w:p w14:paraId="51170FBF" w14:textId="77777777" w:rsidR="00F65539" w:rsidRPr="00CD52A2" w:rsidRDefault="00F65539" w:rsidP="00F65539">
      <w:pPr>
        <w:pStyle w:val="Indice"/>
        <w:numPr>
          <w:ilvl w:val="0"/>
          <w:numId w:val="0"/>
        </w:numPr>
        <w:spacing w:line="276" w:lineRule="auto"/>
        <w:rPr>
          <w:rFonts w:eastAsiaTheme="minorHAnsi" w:cs="Arial"/>
          <w:color w:val="000000" w:themeColor="text1"/>
          <w:sz w:val="18"/>
          <w:lang w:eastAsia="en-US"/>
        </w:rPr>
      </w:pPr>
    </w:p>
    <w:p w14:paraId="1AF065E4" w14:textId="77777777" w:rsidR="00F65539" w:rsidRPr="00CD52A2" w:rsidRDefault="00F65539" w:rsidP="00F65539">
      <w:pPr>
        <w:pStyle w:val="Indice"/>
        <w:numPr>
          <w:ilvl w:val="2"/>
          <w:numId w:val="2"/>
        </w:numPr>
        <w:spacing w:line="276" w:lineRule="auto"/>
        <w:ind w:hanging="647"/>
        <w:rPr>
          <w:rFonts w:eastAsiaTheme="minorHAnsi" w:cs="Arial"/>
          <w:color w:val="000000" w:themeColor="text1"/>
          <w:lang w:eastAsia="en-US"/>
        </w:rPr>
      </w:pPr>
      <w:bookmarkStart w:id="56" w:name="_Toc86132765"/>
      <w:bookmarkStart w:id="57" w:name="_Toc86132867"/>
      <w:bookmarkStart w:id="58" w:name="_Toc86135279"/>
      <w:bookmarkStart w:id="59" w:name="_Toc86224823"/>
      <w:bookmarkStart w:id="60" w:name="_Toc86226112"/>
      <w:r w:rsidRPr="00CD52A2">
        <w:rPr>
          <w:rFonts w:eastAsiaTheme="minorHAnsi" w:cs="Arial"/>
          <w:color w:val="000000" w:themeColor="text1"/>
          <w:lang w:eastAsia="en-US"/>
        </w:rPr>
        <w:t>Informará expressamente aos seus prepostos, prestadores de serviço e subcontratados que não serão aceitos ou perdoados pagamentos de subornos sob qualquer forma, direta ou indiretamente, bem como outras condutas que firam a Legislação Anticorrupção, em nome da COMPRADORA, seus sócios, diretores, profissionais em geral e prepostos bem como se compromete a reportar à COMPRADORA eventual suspeita da existência de tais circunstâncias.</w:t>
      </w:r>
      <w:bookmarkEnd w:id="56"/>
      <w:bookmarkEnd w:id="57"/>
      <w:bookmarkEnd w:id="58"/>
      <w:bookmarkEnd w:id="59"/>
      <w:bookmarkEnd w:id="60"/>
    </w:p>
    <w:p w14:paraId="75C22908" w14:textId="77777777" w:rsidR="00F65539" w:rsidRPr="00CD52A2" w:rsidRDefault="00F65539" w:rsidP="00F65539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23AE1471" w14:textId="6489C71C" w:rsidR="00D27F4B" w:rsidRPr="00CD52A2" w:rsidRDefault="006300C6" w:rsidP="00D27F4B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Todos os possíveis custos decorrentes do atendimento às obrigações assumidas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neste Contrato são de seu inteiro conhecimento e responsabilidade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14A86F24" w14:textId="77777777" w:rsidR="00D27F4B" w:rsidRPr="00CD52A2" w:rsidRDefault="00D27F4B" w:rsidP="00D27F4B">
      <w:pPr>
        <w:pStyle w:val="PargrafodaLista"/>
        <w:spacing w:after="0"/>
        <w:ind w:left="1134"/>
        <w:rPr>
          <w:color w:val="000000" w:themeColor="text1"/>
          <w:sz w:val="20"/>
          <w:szCs w:val="20"/>
        </w:rPr>
      </w:pPr>
    </w:p>
    <w:p w14:paraId="26D7158E" w14:textId="47DE6651" w:rsidR="00DF13F2" w:rsidRPr="00CD52A2" w:rsidRDefault="00DF13F2" w:rsidP="002C64F3">
      <w:pPr>
        <w:pStyle w:val="PargrafodaLista"/>
        <w:numPr>
          <w:ilvl w:val="1"/>
          <w:numId w:val="2"/>
        </w:numPr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>As Partes declaram-se cientes dos direitos, obrigações e penalidades aplicáveis constantes da Lei Geral de Proteção de Dados Pessoais - LGPD (Lei 13.709/2018), e obrigam-se a adotar todas as medidas razoáveis para garantir, por si, bem como seu pessoal, colaboradores, empregados e subcontratados que utilizem os Dados Protegidos na extensão autorizada na referida LGPD.</w:t>
      </w:r>
    </w:p>
    <w:p w14:paraId="5658C6FF" w14:textId="77777777" w:rsidR="00DF13F2" w:rsidRPr="00CD52A2" w:rsidRDefault="00DF13F2" w:rsidP="00DF13F2">
      <w:pPr>
        <w:spacing w:after="0" w:line="240" w:lineRule="auto"/>
        <w:rPr>
          <w:color w:val="000000" w:themeColor="text1"/>
          <w:sz w:val="20"/>
          <w:szCs w:val="20"/>
        </w:rPr>
      </w:pPr>
    </w:p>
    <w:p w14:paraId="51E8AE07" w14:textId="595DFBC9" w:rsidR="006300C6" w:rsidRPr="00CD52A2" w:rsidRDefault="006300C6" w:rsidP="008B6D6C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Toda correspondência relativa a este Contrato, enviada por uma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à outra, deverá fazer-lhe referência explícita, mencionando a identificação que lhe é associada, constante do início deste instrumento, devendo ser endereçada ao seguinte local:</w:t>
      </w:r>
    </w:p>
    <w:p w14:paraId="666934CE" w14:textId="77777777" w:rsidR="00A5212C" w:rsidRPr="00CD52A2" w:rsidRDefault="00A5212C" w:rsidP="008B6D6C">
      <w:pPr>
        <w:pStyle w:val="PargrafodaLista"/>
        <w:ind w:left="142"/>
        <w:rPr>
          <w:color w:val="000000" w:themeColor="text1"/>
          <w:sz w:val="20"/>
          <w:szCs w:val="20"/>
        </w:rPr>
      </w:pPr>
    </w:p>
    <w:p w14:paraId="6D1BC31C" w14:textId="77777777" w:rsidR="006300C6" w:rsidRPr="00CD52A2" w:rsidRDefault="006300C6" w:rsidP="00377D07">
      <w:pPr>
        <w:pStyle w:val="PargrafodaLista"/>
        <w:numPr>
          <w:ilvl w:val="2"/>
          <w:numId w:val="2"/>
        </w:numPr>
        <w:spacing w:after="0"/>
        <w:ind w:left="1985" w:hanging="851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Quando destinada a </w:t>
      </w:r>
      <w:r w:rsidRPr="00CD52A2">
        <w:rPr>
          <w:b/>
          <w:color w:val="000000" w:themeColor="text1"/>
          <w:sz w:val="20"/>
          <w:szCs w:val="20"/>
        </w:rPr>
        <w:t>VENDEDORA</w:t>
      </w:r>
      <w:r w:rsidRPr="00CD52A2">
        <w:rPr>
          <w:color w:val="000000" w:themeColor="text1"/>
          <w:sz w:val="20"/>
          <w:szCs w:val="20"/>
        </w:rPr>
        <w:t>:</w:t>
      </w:r>
    </w:p>
    <w:p w14:paraId="179838F5" w14:textId="77777777" w:rsidR="00377D07" w:rsidRPr="00CD52A2" w:rsidRDefault="00377D07" w:rsidP="00377D07">
      <w:pPr>
        <w:pStyle w:val="PargrafodaLista"/>
        <w:spacing w:after="0"/>
        <w:ind w:left="1985"/>
        <w:rPr>
          <w:color w:val="000000" w:themeColor="text1"/>
          <w:sz w:val="20"/>
          <w:szCs w:val="20"/>
        </w:rPr>
      </w:pPr>
    </w:p>
    <w:p w14:paraId="7185BEBA" w14:textId="60B52781" w:rsidR="00FF6C42" w:rsidRPr="00597FFD" w:rsidRDefault="00FF6C42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cs="Arial"/>
          <w:color w:val="000000" w:themeColor="text1"/>
          <w:sz w:val="20"/>
          <w:szCs w:val="20"/>
          <w:lang w:val="en-US"/>
        </w:rPr>
      </w:pPr>
      <w:proofErr w:type="gramStart"/>
      <w:r w:rsidRPr="00597FFD">
        <w:rPr>
          <w:rFonts w:cs="Arial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597FFD">
        <w:rPr>
          <w:rFonts w:cs="Arial"/>
          <w:caps w:val="0"/>
          <w:color w:val="000000" w:themeColor="text1"/>
          <w:sz w:val="20"/>
          <w:szCs w:val="20"/>
          <w:lang w:val="en-US"/>
        </w:rPr>
        <w:t>corporate</w:t>
      </w:r>
      <w:proofErr w:type="gramEnd"/>
      <w:r w:rsidRPr="00597FFD">
        <w:rPr>
          <w:rFonts w:cs="Arial"/>
          <w:caps w:val="0"/>
          <w:color w:val="000000" w:themeColor="text1"/>
          <w:sz w:val="20"/>
          <w:szCs w:val="20"/>
          <w:lang w:val="en-US"/>
        </w:rPr>
        <w:t>_name</w:t>
      </w:r>
      <w:proofErr w:type="spellEnd"/>
      <w:r w:rsidRPr="00597FFD">
        <w:rPr>
          <w:rFonts w:cs="Arial"/>
          <w:color w:val="000000" w:themeColor="text1"/>
          <w:sz w:val="20"/>
          <w:szCs w:val="20"/>
          <w:lang w:val="en-US"/>
        </w:rPr>
        <w:t xml:space="preserve"> }}</w:t>
      </w:r>
    </w:p>
    <w:p w14:paraId="245B7BB1" w14:textId="5795A9CB" w:rsidR="005771BC" w:rsidRPr="00597FFD" w:rsidRDefault="006F6EB1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Fazenda</w:t>
      </w:r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farm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  <w:r w:rsidR="005771BC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.</w:t>
      </w:r>
    </w:p>
    <w:p w14:paraId="64A50ADE" w14:textId="7688897B" w:rsidR="005771BC" w:rsidRPr="00597FFD" w:rsidRDefault="00FF6C42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proofErr w:type="gram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city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_and_state</w:t>
      </w:r>
      <w:proofErr w:type="spell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A9ED120" w14:textId="2E1576EA" w:rsidR="005771BC" w:rsidRPr="00597FFD" w:rsidRDefault="00044374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CEP: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cep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29C97060" w14:textId="570B8413" w:rsidR="007B1D5F" w:rsidRPr="00597FFD" w:rsidRDefault="005771BC" w:rsidP="008B6D6C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At. </w:t>
      </w:r>
      <w:proofErr w:type="gram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legal</w:t>
      </w:r>
      <w:proofErr w:type="gram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_representa</w:t>
      </w:r>
      <w:r w:rsid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tive</w:t>
      </w:r>
      <w:proofErr w:type="spellEnd"/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</w:p>
    <w:p w14:paraId="01F6AF12" w14:textId="77777777" w:rsidR="00C316CD" w:rsidRDefault="00F34D70" w:rsidP="00C316CD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E-mail:</w:t>
      </w:r>
      <w:r w:rsidR="00FF6C42"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FF6C42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{{ </w:t>
      </w:r>
      <w:proofErr w:type="spellStart"/>
      <w:r w:rsidR="00FF6C42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legal</w:t>
      </w:r>
      <w:proofErr w:type="gramEnd"/>
      <w:r w:rsidR="00FF6C42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_represent</w:t>
      </w:r>
      <w:r w:rsidR="00597FFD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ative</w:t>
      </w:r>
      <w:r w:rsidR="00FF6C42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_email</w:t>
      </w:r>
      <w:proofErr w:type="spellEnd"/>
      <w:r w:rsidR="00FF6C42"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 xml:space="preserve"> }}</w:t>
      </w:r>
    </w:p>
    <w:p w14:paraId="1512E67F" w14:textId="5A1A2F42" w:rsidR="00C316CD" w:rsidRPr="00C316CD" w:rsidRDefault="00C316CD" w:rsidP="00C316CD">
      <w:pPr>
        <w:pStyle w:val="Ttulo2"/>
        <w:numPr>
          <w:ilvl w:val="0"/>
          <w:numId w:val="0"/>
        </w:numPr>
        <w:spacing w:before="0"/>
        <w:ind w:left="1985"/>
        <w:jc w:val="left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{% if legal_representative2 </w:t>
      </w:r>
      <w:proofErr w:type="gramStart"/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%}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At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. </w:t>
      </w:r>
      <w:proofErr w:type="gramStart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{{ legal</w:t>
      </w:r>
      <w:proofErr w:type="gramEnd"/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_representa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tive2</w:t>
      </w:r>
      <w:r w:rsidRPr="00597FFD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 xml:space="preserve"> }}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br/>
        <w:t xml:space="preserve">E-mail: </w:t>
      </w:r>
      <w:r w:rsidRPr="001B299B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u w:val="single"/>
          <w:lang w:val="en-US"/>
        </w:rPr>
        <w:t>{{ legal_representative2_email }}</w:t>
      </w:r>
      <w:r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  <w:lang w:val="en-US"/>
        </w:rPr>
        <w:t>{% endif %}</w:t>
      </w:r>
    </w:p>
    <w:p w14:paraId="2FE8CBBF" w14:textId="77777777" w:rsidR="00130D7A" w:rsidRPr="00597FFD" w:rsidRDefault="00130D7A" w:rsidP="008B6D6C">
      <w:pPr>
        <w:pStyle w:val="Ttulo1"/>
        <w:ind w:left="142"/>
        <w:rPr>
          <w:rFonts w:cs="Arial"/>
          <w:color w:val="000000" w:themeColor="text1"/>
          <w:sz w:val="20"/>
          <w:szCs w:val="20"/>
          <w:lang w:val="en-US"/>
        </w:rPr>
      </w:pPr>
    </w:p>
    <w:p w14:paraId="10DD330F" w14:textId="77777777" w:rsidR="006300C6" w:rsidRPr="00CD52A2" w:rsidRDefault="006300C6" w:rsidP="00377D07">
      <w:pPr>
        <w:pStyle w:val="PargrafodaLista"/>
        <w:numPr>
          <w:ilvl w:val="2"/>
          <w:numId w:val="2"/>
        </w:numPr>
        <w:spacing w:after="0"/>
        <w:ind w:left="1985" w:hanging="851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Quando destinada a </w:t>
      </w:r>
      <w:r w:rsidRPr="00CD52A2">
        <w:rPr>
          <w:b/>
          <w:color w:val="000000" w:themeColor="text1"/>
          <w:sz w:val="20"/>
          <w:szCs w:val="20"/>
        </w:rPr>
        <w:t>COMPRADORA</w:t>
      </w:r>
      <w:r w:rsidRPr="00CD52A2">
        <w:rPr>
          <w:color w:val="000000" w:themeColor="text1"/>
          <w:sz w:val="20"/>
          <w:szCs w:val="20"/>
        </w:rPr>
        <w:t>:</w:t>
      </w:r>
    </w:p>
    <w:p w14:paraId="10FB6682" w14:textId="77777777" w:rsidR="00377D07" w:rsidRPr="00CD52A2" w:rsidRDefault="00377D07" w:rsidP="00377D07">
      <w:pPr>
        <w:pStyle w:val="PargrafodaLista"/>
        <w:spacing w:after="0"/>
        <w:ind w:left="1985"/>
        <w:rPr>
          <w:color w:val="000000" w:themeColor="text1"/>
          <w:sz w:val="20"/>
          <w:szCs w:val="20"/>
        </w:rPr>
      </w:pPr>
    </w:p>
    <w:p w14:paraId="6C3EAE50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Cs w:val="0"/>
          <w:caps w:val="0"/>
          <w:color w:val="000000" w:themeColor="text1"/>
          <w:sz w:val="20"/>
          <w:szCs w:val="20"/>
        </w:rPr>
        <w:t>GELF SIDERURGIA S/A</w:t>
      </w:r>
    </w:p>
    <w:p w14:paraId="3BB21C5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Rodovia BR 040, KM 465 S/N – Zona Rural.</w:t>
      </w:r>
    </w:p>
    <w:p w14:paraId="3AF5F10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Sete Lagoas – Minas Gerais</w:t>
      </w:r>
    </w:p>
    <w:p w14:paraId="082C4E99" w14:textId="55A20A96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CEP: 35.701-970</w:t>
      </w:r>
      <w:r w:rsidR="00B960B0"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 </w:t>
      </w: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– Caixa Postal: 289.</w:t>
      </w:r>
    </w:p>
    <w:p w14:paraId="26CFE7C6" w14:textId="77777777" w:rsidR="00377D07" w:rsidRPr="00CD52A2" w:rsidRDefault="00377D07" w:rsidP="00377D07">
      <w:pPr>
        <w:pStyle w:val="Ttulo2"/>
        <w:numPr>
          <w:ilvl w:val="0"/>
          <w:numId w:val="0"/>
        </w:numPr>
        <w:spacing w:before="0"/>
        <w:ind w:left="1985"/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</w:pPr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At. Roberto </w:t>
      </w:r>
      <w:proofErr w:type="spellStart"/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>Baya</w:t>
      </w:r>
      <w:proofErr w:type="spellEnd"/>
      <w:r w:rsidRPr="00CD52A2">
        <w:rPr>
          <w:rFonts w:eastAsiaTheme="minorHAnsi" w:cs="Arial"/>
          <w:b w:val="0"/>
          <w:bCs w:val="0"/>
          <w:caps w:val="0"/>
          <w:color w:val="000000" w:themeColor="text1"/>
          <w:sz w:val="20"/>
          <w:szCs w:val="20"/>
        </w:rPr>
        <w:t xml:space="preserve"> de Souza</w:t>
      </w:r>
    </w:p>
    <w:p w14:paraId="7744D9D5" w14:textId="77777777" w:rsidR="00377D07" w:rsidRPr="00CD52A2" w:rsidRDefault="00377D07" w:rsidP="00377D07">
      <w:pPr>
        <w:spacing w:after="0"/>
        <w:rPr>
          <w:color w:val="000000" w:themeColor="text1"/>
          <w:sz w:val="20"/>
          <w:szCs w:val="20"/>
        </w:rPr>
      </w:pPr>
    </w:p>
    <w:p w14:paraId="2C361479" w14:textId="2F819443" w:rsidR="006300C6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alterações nos endereços deverão ser objeto de comunicação formal, sob protocolo,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contrária, sob pena de serem consideradas válidas as correspondências enviadas aos endereços anteriormente informados</w:t>
      </w:r>
      <w:r w:rsidR="00287D6B" w:rsidRPr="00CD52A2">
        <w:rPr>
          <w:color w:val="000000" w:themeColor="text1"/>
          <w:sz w:val="20"/>
          <w:szCs w:val="20"/>
        </w:rPr>
        <w:t>.</w:t>
      </w:r>
      <w:r w:rsidRPr="00CD52A2">
        <w:rPr>
          <w:color w:val="000000" w:themeColor="text1"/>
          <w:sz w:val="20"/>
          <w:szCs w:val="20"/>
        </w:rPr>
        <w:t xml:space="preserve"> </w:t>
      </w:r>
    </w:p>
    <w:p w14:paraId="31BC20DA" w14:textId="77777777" w:rsidR="006300C6" w:rsidRPr="00CD52A2" w:rsidRDefault="006300C6" w:rsidP="008B6D6C">
      <w:pPr>
        <w:pStyle w:val="PargrafodaLista"/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19451C32" w14:textId="4568C249" w:rsidR="006300C6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Nenhuma das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será responsável perante a outra pelo descumprimento de suas obrigações contratuais em decorrência de eventos de força maior ou caso fortuito, enquanto perdurarem e tiverem efeito, desde que comuniquem o fato por escrito à outra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no prazo máximo de 05 (cinco) dias contados da respectiva ocorrência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414A0360" w14:textId="77777777" w:rsidR="00050D76" w:rsidRPr="00CD52A2" w:rsidRDefault="00050D76" w:rsidP="008B6D6C">
      <w:pPr>
        <w:pStyle w:val="PargrafodaLista"/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0B576B35" w14:textId="1174353B" w:rsidR="00E21600" w:rsidRPr="00CD52A2" w:rsidRDefault="006300C6" w:rsidP="008B6D6C">
      <w:pPr>
        <w:pStyle w:val="PargrafodaLista"/>
        <w:numPr>
          <w:ilvl w:val="1"/>
          <w:numId w:val="2"/>
        </w:numPr>
        <w:tabs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Quaisquer alterações no presente Contrato somente terão eficácia se realizadas através de aditivo contratual firmado por escrito, a exceção às alterações de preços, que poderão ser </w:t>
      </w:r>
      <w:r w:rsidRPr="00CD52A2">
        <w:rPr>
          <w:color w:val="000000" w:themeColor="text1"/>
          <w:sz w:val="20"/>
          <w:szCs w:val="20"/>
        </w:rPr>
        <w:lastRenderedPageBreak/>
        <w:t xml:space="preserve">ratificadas por escrito, através de e-mail, ficando acordado que compromissos verbais não obrigarão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>, sendo considerados inexistentes para fins deste Contrato</w:t>
      </w:r>
      <w:r w:rsidR="00287D6B" w:rsidRPr="00CD52A2">
        <w:rPr>
          <w:color w:val="000000" w:themeColor="text1"/>
          <w:sz w:val="20"/>
          <w:szCs w:val="20"/>
        </w:rPr>
        <w:t>.</w:t>
      </w:r>
    </w:p>
    <w:p w14:paraId="33B876D8" w14:textId="77777777" w:rsidR="00E21600" w:rsidRPr="00CD52A2" w:rsidRDefault="00E21600" w:rsidP="008B6D6C">
      <w:pPr>
        <w:pStyle w:val="PargrafodaLista"/>
        <w:tabs>
          <w:tab w:val="left" w:pos="993"/>
          <w:tab w:val="left" w:pos="1134"/>
        </w:tabs>
        <w:ind w:left="1134" w:hanging="567"/>
        <w:rPr>
          <w:color w:val="000000" w:themeColor="text1"/>
          <w:sz w:val="20"/>
          <w:szCs w:val="20"/>
        </w:rPr>
      </w:pPr>
    </w:p>
    <w:p w14:paraId="328A12CC" w14:textId="6A517336" w:rsidR="00F65539" w:rsidRPr="00CD52A2" w:rsidRDefault="006300C6" w:rsidP="00F65539">
      <w:pPr>
        <w:pStyle w:val="PargrafodaLista"/>
        <w:numPr>
          <w:ilvl w:val="1"/>
          <w:numId w:val="2"/>
        </w:numPr>
        <w:tabs>
          <w:tab w:val="left" w:pos="567"/>
          <w:tab w:val="left" w:pos="1134"/>
        </w:tabs>
        <w:spacing w:after="0"/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Fica assegurado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prejudicada pelo inadimplemento de obrigação que cabia à </w:t>
      </w:r>
      <w:r w:rsidR="004A113C" w:rsidRPr="00CD52A2">
        <w:rPr>
          <w:color w:val="000000" w:themeColor="text1"/>
          <w:sz w:val="20"/>
          <w:szCs w:val="20"/>
        </w:rPr>
        <w:t>Parte</w:t>
      </w:r>
      <w:r w:rsidRPr="00CD52A2">
        <w:rPr>
          <w:color w:val="000000" w:themeColor="text1"/>
          <w:sz w:val="20"/>
          <w:szCs w:val="20"/>
        </w:rPr>
        <w:t xml:space="preserve"> infratora, o direito de exigir o cumprimento da obrigação inadimplida, ou a correspondente indenização por perdas e danos, a seu exclusivo critério, sem prejuízo das demais penalidades ajusta</w:t>
      </w:r>
      <w:r w:rsidR="006748CB" w:rsidRPr="00CD52A2">
        <w:rPr>
          <w:color w:val="000000" w:themeColor="text1"/>
          <w:sz w:val="20"/>
          <w:szCs w:val="20"/>
        </w:rPr>
        <w:t>da</w:t>
      </w:r>
      <w:r w:rsidRPr="00CD52A2">
        <w:rPr>
          <w:color w:val="000000" w:themeColor="text1"/>
          <w:sz w:val="20"/>
          <w:szCs w:val="20"/>
        </w:rPr>
        <w:t xml:space="preserve">s pelas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 xml:space="preserve"> no âmbito do presente Contrato. </w:t>
      </w:r>
    </w:p>
    <w:p w14:paraId="094EE3E9" w14:textId="5789FEFB" w:rsidR="00F65539" w:rsidRPr="00CD52A2" w:rsidRDefault="00CD52A2" w:rsidP="00CD52A2">
      <w:pPr>
        <w:pStyle w:val="PargrafodaLista"/>
        <w:tabs>
          <w:tab w:val="left" w:pos="567"/>
          <w:tab w:val="left" w:pos="1134"/>
          <w:tab w:val="left" w:pos="7246"/>
        </w:tabs>
        <w:spacing w:after="0"/>
        <w:ind w:left="113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1F8D0361" w14:textId="77777777" w:rsidR="006300C6" w:rsidRPr="00CD52A2" w:rsidRDefault="006300C6" w:rsidP="008B6D6C">
      <w:pPr>
        <w:pStyle w:val="Ttulo2"/>
        <w:spacing w:before="0" w:after="240"/>
        <w:ind w:left="567" w:hanging="425"/>
        <w:rPr>
          <w:rFonts w:cs="Arial"/>
          <w:color w:val="000000" w:themeColor="text1"/>
          <w:sz w:val="20"/>
          <w:szCs w:val="20"/>
        </w:rPr>
      </w:pPr>
      <w:r w:rsidRPr="00CD52A2">
        <w:rPr>
          <w:rFonts w:cs="Arial"/>
          <w:color w:val="000000" w:themeColor="text1"/>
          <w:sz w:val="20"/>
          <w:szCs w:val="20"/>
        </w:rPr>
        <w:t>do foro</w:t>
      </w:r>
    </w:p>
    <w:p w14:paraId="7FC763E6" w14:textId="77777777" w:rsidR="006300C6" w:rsidRPr="00CD52A2" w:rsidRDefault="006300C6" w:rsidP="008B6D6C">
      <w:pPr>
        <w:pStyle w:val="PargrafodaLista"/>
        <w:numPr>
          <w:ilvl w:val="0"/>
          <w:numId w:val="2"/>
        </w:numPr>
        <w:ind w:left="142" w:firstLine="0"/>
        <w:rPr>
          <w:vanish/>
          <w:color w:val="000000" w:themeColor="text1"/>
          <w:sz w:val="20"/>
          <w:szCs w:val="20"/>
        </w:rPr>
      </w:pPr>
    </w:p>
    <w:p w14:paraId="6988334F" w14:textId="7B135380" w:rsidR="006300C6" w:rsidRPr="00CD52A2" w:rsidRDefault="006300C6" w:rsidP="00377D07">
      <w:pPr>
        <w:pStyle w:val="PargrafodaLista"/>
        <w:numPr>
          <w:ilvl w:val="1"/>
          <w:numId w:val="2"/>
        </w:numPr>
        <w:ind w:left="1134" w:hanging="567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controvérsias oriundas do presente Contrato serão dirimidas no foro da Comarca de Belo Horizonte/MG, renunciando as </w:t>
      </w:r>
      <w:r w:rsidR="004A113C" w:rsidRPr="00CD52A2">
        <w:rPr>
          <w:color w:val="000000" w:themeColor="text1"/>
          <w:sz w:val="20"/>
          <w:szCs w:val="20"/>
        </w:rPr>
        <w:t>Partes</w:t>
      </w:r>
      <w:r w:rsidRPr="00CD52A2">
        <w:rPr>
          <w:color w:val="000000" w:themeColor="text1"/>
          <w:sz w:val="20"/>
          <w:szCs w:val="20"/>
        </w:rPr>
        <w:t>, expressamente, a quaisquer outros, por mais privilegiados que sejam.</w:t>
      </w:r>
    </w:p>
    <w:p w14:paraId="6E6DB7C7" w14:textId="77777777" w:rsidR="0027113F" w:rsidRPr="00CD52A2" w:rsidRDefault="0027113F" w:rsidP="0027113F">
      <w:pPr>
        <w:pStyle w:val="PargrafodaLista"/>
        <w:ind w:left="1134"/>
        <w:rPr>
          <w:color w:val="000000" w:themeColor="text1"/>
          <w:sz w:val="20"/>
          <w:szCs w:val="20"/>
        </w:rPr>
      </w:pPr>
    </w:p>
    <w:p w14:paraId="6D6BC0C6" w14:textId="45CAC69E" w:rsidR="00DF13F2" w:rsidRPr="00CD52A2" w:rsidRDefault="0027113F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 xml:space="preserve">As Partes desde já acordam que o presente Instrumento, bem como demais documentos correlatos, poderão ser assinados eletronicamente, caso em que todos os signatários deverão assinar pela plataforma </w:t>
      </w:r>
      <w:proofErr w:type="spellStart"/>
      <w:r w:rsidRPr="00CD52A2">
        <w:rPr>
          <w:color w:val="000000" w:themeColor="text1"/>
          <w:sz w:val="20"/>
          <w:szCs w:val="20"/>
        </w:rPr>
        <w:t>DocuSign</w:t>
      </w:r>
      <w:proofErr w:type="spellEnd"/>
      <w:r w:rsidRPr="00CD52A2">
        <w:rPr>
          <w:color w:val="000000" w:themeColor="text1"/>
          <w:sz w:val="20"/>
          <w:szCs w:val="20"/>
        </w:rPr>
        <w:t>, nos termos do artigo 10º, parágrafo segundo, da Medida Provisória 2.00-2 de 24 de agosto de 2001 e demais alterações posteriores. E, ainda que não utilizem de certificado digital emitido no padrão ICP-Brasil, fica expressa e irrevogavelmente presumida pelas Partes a autenticidade e a validade de forma do presente, como prova documental e título executivo extrajudicial, para todos os fins e efeitos</w:t>
      </w:r>
      <w:r w:rsidR="00325FE0" w:rsidRPr="00CD52A2">
        <w:rPr>
          <w:color w:val="000000" w:themeColor="text1"/>
          <w:sz w:val="20"/>
          <w:szCs w:val="20"/>
        </w:rPr>
        <w:t>.</w:t>
      </w:r>
    </w:p>
    <w:p w14:paraId="5E3616F3" w14:textId="77777777" w:rsidR="00E70F9E" w:rsidRPr="00CD52A2" w:rsidRDefault="00E70F9E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</w:rPr>
      </w:pPr>
    </w:p>
    <w:p w14:paraId="29255E47" w14:textId="54472B8F" w:rsidR="006300C6" w:rsidRPr="001B299B" w:rsidRDefault="006300C6" w:rsidP="008B6D6C">
      <w:pPr>
        <w:pStyle w:val="PargrafodaLista"/>
        <w:tabs>
          <w:tab w:val="left" w:pos="993"/>
        </w:tabs>
        <w:ind w:left="142"/>
        <w:rPr>
          <w:color w:val="000000" w:themeColor="text1"/>
          <w:sz w:val="20"/>
          <w:szCs w:val="20"/>
          <w:lang w:val="en-US"/>
        </w:rPr>
      </w:pPr>
      <w:r w:rsidRPr="001B299B">
        <w:rPr>
          <w:color w:val="000000" w:themeColor="text1"/>
          <w:sz w:val="20"/>
          <w:szCs w:val="20"/>
          <w:lang w:val="en-US"/>
        </w:rPr>
        <w:t>Sete Lagoas</w:t>
      </w:r>
      <w:r w:rsidR="00DF13F2" w:rsidRPr="001B299B">
        <w:rPr>
          <w:color w:val="000000" w:themeColor="text1"/>
          <w:sz w:val="20"/>
          <w:szCs w:val="20"/>
          <w:lang w:val="en-US"/>
        </w:rPr>
        <w:t>/MG</w:t>
      </w:r>
      <w:r w:rsidRPr="001B299B">
        <w:rPr>
          <w:color w:val="000000" w:themeColor="text1"/>
          <w:sz w:val="20"/>
          <w:szCs w:val="20"/>
          <w:lang w:val="en-US"/>
        </w:rPr>
        <w:t>,</w:t>
      </w:r>
      <w:r w:rsidR="00DA25C1" w:rsidRPr="001B299B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DA25C1" w:rsidRPr="001B299B">
        <w:rPr>
          <w:color w:val="000000" w:themeColor="text1"/>
          <w:sz w:val="20"/>
          <w:szCs w:val="20"/>
          <w:lang w:val="en-US"/>
        </w:rPr>
        <w:t>{{ today</w:t>
      </w:r>
      <w:proofErr w:type="gramEnd"/>
      <w:r w:rsidR="00DA25C1" w:rsidRPr="001B299B">
        <w:rPr>
          <w:color w:val="000000" w:themeColor="text1"/>
          <w:sz w:val="20"/>
          <w:szCs w:val="20"/>
          <w:lang w:val="en-US"/>
        </w:rPr>
        <w:t xml:space="preserve"> }}</w:t>
      </w:r>
      <w:r w:rsidRPr="001B299B">
        <w:rPr>
          <w:color w:val="000000" w:themeColor="text1"/>
          <w:sz w:val="20"/>
          <w:szCs w:val="20"/>
          <w:lang w:val="en-US"/>
        </w:rPr>
        <w:t>.</w:t>
      </w:r>
    </w:p>
    <w:p w14:paraId="70D4F069" w14:textId="7C7BC45B" w:rsidR="00A97E09" w:rsidRDefault="00A97E09">
      <w:pPr>
        <w:jc w:val="left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br w:type="page"/>
      </w:r>
    </w:p>
    <w:p w14:paraId="3328DB4F" w14:textId="77777777" w:rsidR="00584899" w:rsidRPr="001B299B" w:rsidRDefault="00584899" w:rsidP="008B6D6C">
      <w:pPr>
        <w:pStyle w:val="PargrafodaLista"/>
        <w:tabs>
          <w:tab w:val="left" w:pos="993"/>
        </w:tabs>
        <w:spacing w:before="240"/>
        <w:ind w:left="142"/>
        <w:jc w:val="center"/>
        <w:rPr>
          <w:color w:val="000000" w:themeColor="text1"/>
          <w:sz w:val="20"/>
          <w:szCs w:val="20"/>
          <w:lang w:val="en-US"/>
        </w:rPr>
      </w:pPr>
    </w:p>
    <w:p w14:paraId="5C1B4D94" w14:textId="77777777" w:rsidR="00E70F9E" w:rsidRPr="001B299B" w:rsidRDefault="00E70F9E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color w:val="000000" w:themeColor="text1"/>
          <w:sz w:val="20"/>
          <w:szCs w:val="20"/>
          <w:lang w:val="en-US"/>
        </w:rPr>
      </w:pPr>
    </w:p>
    <w:p w14:paraId="549EA50C" w14:textId="591223A7" w:rsidR="00AD3AF6" w:rsidRPr="00597FFD" w:rsidRDefault="00AD3AF6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1B299B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b/>
          <w:color w:val="000000" w:themeColor="text1"/>
          <w:sz w:val="20"/>
          <w:szCs w:val="20"/>
          <w:lang w:val="en-US"/>
        </w:rPr>
        <w:t>corporate</w:t>
      </w:r>
      <w:proofErr w:type="gramEnd"/>
      <w:r w:rsidR="00FF6C42" w:rsidRPr="00597FFD">
        <w:rPr>
          <w:b/>
          <w:color w:val="000000" w:themeColor="text1"/>
          <w:sz w:val="20"/>
          <w:szCs w:val="20"/>
          <w:lang w:val="en-US"/>
        </w:rPr>
        <w:t>_name</w:t>
      </w:r>
      <w:proofErr w:type="spellEnd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 }}</w:t>
      </w:r>
    </w:p>
    <w:p w14:paraId="1F271A21" w14:textId="4D9AB1DC" w:rsidR="005771BC" w:rsidRPr="00597FFD" w:rsidRDefault="005771BC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597FFD">
        <w:rPr>
          <w:b/>
          <w:color w:val="000000" w:themeColor="text1"/>
          <w:sz w:val="20"/>
          <w:szCs w:val="20"/>
          <w:lang w:val="en-US"/>
        </w:rPr>
        <w:t xml:space="preserve">CNPJ: </w:t>
      </w:r>
      <w:proofErr w:type="gramStart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="00FF6C42" w:rsidRPr="00597FFD">
        <w:rPr>
          <w:b/>
          <w:color w:val="000000" w:themeColor="text1"/>
          <w:sz w:val="20"/>
          <w:szCs w:val="20"/>
          <w:lang w:val="en-US"/>
        </w:rPr>
        <w:t>cpf</w:t>
      </w:r>
      <w:proofErr w:type="gramEnd"/>
      <w:r w:rsidR="00FF6C42" w:rsidRPr="00597FFD">
        <w:rPr>
          <w:b/>
          <w:color w:val="000000" w:themeColor="text1"/>
          <w:sz w:val="20"/>
          <w:szCs w:val="20"/>
          <w:lang w:val="en-US"/>
        </w:rPr>
        <w:t>_cnpj</w:t>
      </w:r>
      <w:proofErr w:type="spellEnd"/>
      <w:r w:rsidR="00FF6C42" w:rsidRPr="00597FFD">
        <w:rPr>
          <w:b/>
          <w:color w:val="000000" w:themeColor="text1"/>
          <w:sz w:val="20"/>
          <w:szCs w:val="20"/>
          <w:lang w:val="en-US"/>
        </w:rPr>
        <w:t xml:space="preserve"> }}</w:t>
      </w:r>
    </w:p>
    <w:p w14:paraId="49EDB643" w14:textId="77777777" w:rsidR="00E73E3F" w:rsidRPr="00597FFD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  <w:lang w:val="en-US"/>
        </w:rPr>
      </w:pPr>
      <w:r w:rsidRPr="00597FFD">
        <w:rPr>
          <w:b/>
          <w:color w:val="000000" w:themeColor="text1"/>
          <w:sz w:val="20"/>
          <w:szCs w:val="20"/>
          <w:lang w:val="en-US"/>
        </w:rPr>
        <w:t>VENDEDORA</w:t>
      </w:r>
    </w:p>
    <w:p w14:paraId="08EC005D" w14:textId="77777777" w:rsidR="00E70F9E" w:rsidRDefault="00E70F9E" w:rsidP="0027113F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78E673F8" w14:textId="77777777" w:rsidR="00A97E09" w:rsidRPr="00597FFD" w:rsidRDefault="00A97E09" w:rsidP="0027113F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225987B7" w14:textId="77777777" w:rsid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0A866469" w14:textId="77777777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  <w:sectPr w:rsidR="00DA25C1" w:rsidRPr="00DA25C1" w:rsidSect="008B6D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2F15DB2D" w14:textId="2CB3CFCB" w:rsidR="00E73E3F" w:rsidRPr="006178E7" w:rsidRDefault="00E73E3F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6178E7">
        <w:rPr>
          <w:color w:val="000000" w:themeColor="text1"/>
          <w:sz w:val="20"/>
          <w:szCs w:val="20"/>
        </w:rPr>
        <w:t>___________________________________</w:t>
      </w:r>
      <w:r w:rsidR="00833DB4" w:rsidRPr="006178E7">
        <w:rPr>
          <w:color w:val="000000" w:themeColor="text1"/>
          <w:sz w:val="20"/>
          <w:szCs w:val="20"/>
        </w:rPr>
        <w:t>___</w:t>
      </w:r>
    </w:p>
    <w:p w14:paraId="7A081EDB" w14:textId="646F4B18" w:rsidR="00DA25C1" w:rsidRPr="00DA25C1" w:rsidRDefault="00E73E3F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 w:rsidR="00DA25C1">
        <w:rPr>
          <w:color w:val="000000" w:themeColor="text1"/>
          <w:sz w:val="20"/>
          <w:szCs w:val="20"/>
        </w:rPr>
        <w:t xml:space="preserve">: </w:t>
      </w:r>
      <w:proofErr w:type="gramStart"/>
      <w:r w:rsidR="00454FD4">
        <w:rPr>
          <w:color w:val="000000" w:themeColor="text1"/>
          <w:sz w:val="20"/>
          <w:szCs w:val="20"/>
        </w:rPr>
        <w:t xml:space="preserve">{{ </w:t>
      </w:r>
      <w:proofErr w:type="spellStart"/>
      <w:r w:rsidR="00454FD4">
        <w:rPr>
          <w:color w:val="000000" w:themeColor="text1"/>
          <w:sz w:val="20"/>
          <w:szCs w:val="20"/>
        </w:rPr>
        <w:t>legal</w:t>
      </w:r>
      <w:proofErr w:type="gramEnd"/>
      <w:r w:rsidR="00454FD4">
        <w:rPr>
          <w:color w:val="000000" w:themeColor="text1"/>
          <w:sz w:val="20"/>
          <w:szCs w:val="20"/>
        </w:rPr>
        <w:t>_representative</w:t>
      </w:r>
      <w:proofErr w:type="spellEnd"/>
      <w:r w:rsidR="00454FD4">
        <w:rPr>
          <w:color w:val="000000" w:themeColor="text1"/>
          <w:sz w:val="20"/>
          <w:szCs w:val="20"/>
        </w:rPr>
        <w:t xml:space="preserve"> }}</w:t>
      </w:r>
    </w:p>
    <w:p w14:paraId="0C59DF3B" w14:textId="2A76EC34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</w:t>
      </w:r>
      <w:r w:rsidR="00E73E3F" w:rsidRPr="00DA25C1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proofErr w:type="gramStart"/>
      <w:r w:rsidR="00454FD4">
        <w:rPr>
          <w:color w:val="000000" w:themeColor="text1"/>
          <w:sz w:val="20"/>
          <w:szCs w:val="20"/>
        </w:rPr>
        <w:t xml:space="preserve">{{ </w:t>
      </w:r>
      <w:proofErr w:type="spellStart"/>
      <w:r w:rsidR="00454FD4">
        <w:rPr>
          <w:color w:val="000000" w:themeColor="text1"/>
          <w:sz w:val="20"/>
          <w:szCs w:val="20"/>
        </w:rPr>
        <w:t>legal</w:t>
      </w:r>
      <w:proofErr w:type="gramEnd"/>
      <w:r w:rsidR="00454FD4">
        <w:rPr>
          <w:color w:val="000000" w:themeColor="text1"/>
          <w:sz w:val="20"/>
          <w:szCs w:val="20"/>
        </w:rPr>
        <w:t>_representative_cpf</w:t>
      </w:r>
      <w:proofErr w:type="spellEnd"/>
      <w:r w:rsidR="00454FD4">
        <w:rPr>
          <w:color w:val="000000" w:themeColor="text1"/>
          <w:sz w:val="20"/>
          <w:szCs w:val="20"/>
        </w:rPr>
        <w:t xml:space="preserve"> }}</w:t>
      </w:r>
    </w:p>
    <w:p w14:paraId="105624F8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86108C3" w14:textId="7777777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694FAAD7" w14:textId="544CFB39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</w:t>
      </w:r>
    </w:p>
    <w:p w14:paraId="720FC324" w14:textId="7F841B98" w:rsidR="00DA25C1" w:rsidRPr="00DA25C1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 w:rsidR="00EC1BF4" w:rsidRPr="00DA25C1">
        <w:rPr>
          <w:color w:val="000000" w:themeColor="text1"/>
          <w:sz w:val="20"/>
          <w:szCs w:val="20"/>
        </w:rPr>
        <w:t>:</w:t>
      </w:r>
      <w:r w:rsidR="006178E7">
        <w:rPr>
          <w:color w:val="000000" w:themeColor="text1"/>
          <w:sz w:val="20"/>
          <w:szCs w:val="20"/>
        </w:rPr>
        <w:t xml:space="preserve"> </w:t>
      </w:r>
      <w:proofErr w:type="gramStart"/>
      <w:r w:rsidR="006178E7">
        <w:rPr>
          <w:color w:val="000000" w:themeColor="text1"/>
          <w:sz w:val="20"/>
          <w:szCs w:val="20"/>
        </w:rPr>
        <w:t>{{ legal</w:t>
      </w:r>
      <w:proofErr w:type="gramEnd"/>
      <w:r w:rsidR="006178E7">
        <w:rPr>
          <w:color w:val="000000" w:themeColor="text1"/>
          <w:sz w:val="20"/>
          <w:szCs w:val="20"/>
        </w:rPr>
        <w:t>_representative2 }}</w:t>
      </w:r>
    </w:p>
    <w:p w14:paraId="55FC97C0" w14:textId="0A238D35" w:rsidR="00E73E3F" w:rsidRPr="00DA25C1" w:rsidRDefault="00E73E3F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 w:rsidR="00DA25C1">
        <w:rPr>
          <w:color w:val="000000" w:themeColor="text1"/>
          <w:sz w:val="20"/>
          <w:szCs w:val="20"/>
        </w:rPr>
        <w:t xml:space="preserve"> </w:t>
      </w:r>
      <w:proofErr w:type="gramStart"/>
      <w:r w:rsidR="006178E7">
        <w:rPr>
          <w:color w:val="000000" w:themeColor="text1"/>
          <w:sz w:val="20"/>
          <w:szCs w:val="20"/>
        </w:rPr>
        <w:t>{{ legal</w:t>
      </w:r>
      <w:proofErr w:type="gramEnd"/>
      <w:r w:rsidR="006178E7">
        <w:rPr>
          <w:color w:val="000000" w:themeColor="text1"/>
          <w:sz w:val="20"/>
          <w:szCs w:val="20"/>
        </w:rPr>
        <w:t>_representative2_cpf }}</w:t>
      </w:r>
    </w:p>
    <w:p w14:paraId="593EEA38" w14:textId="043B7329" w:rsidR="002E4FA0" w:rsidRPr="00DA25C1" w:rsidRDefault="00E73E3F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</w:p>
    <w:p w14:paraId="60C6D0CE" w14:textId="77777777" w:rsidR="00DA25C1" w:rsidRPr="00DA25C1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  <w:sectPr w:rsidR="00DA25C1" w:rsidRPr="00DA25C1" w:rsidSect="00DA25C1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</w:p>
    <w:p w14:paraId="528F0F6D" w14:textId="77777777" w:rsidR="002C64F3" w:rsidRPr="00DA25C1" w:rsidRDefault="002C64F3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1FC9E3F" w14:textId="63A1C483" w:rsidR="009B1CD1" w:rsidRPr="001B299B" w:rsidRDefault="00223A1C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</w:rPr>
      </w:pPr>
      <w:r w:rsidRPr="001B299B">
        <w:rPr>
          <w:b/>
          <w:color w:val="000000" w:themeColor="text1"/>
          <w:sz w:val="20"/>
          <w:szCs w:val="20"/>
        </w:rPr>
        <w:t>GELF</w:t>
      </w:r>
      <w:r w:rsidR="00E30F18" w:rsidRPr="001B299B">
        <w:rPr>
          <w:b/>
          <w:color w:val="000000" w:themeColor="text1"/>
          <w:sz w:val="20"/>
          <w:szCs w:val="20"/>
        </w:rPr>
        <w:t xml:space="preserve"> SIDERURGIA S.A </w:t>
      </w:r>
    </w:p>
    <w:p w14:paraId="634FB811" w14:textId="77777777" w:rsidR="00E73E3F" w:rsidRPr="00CD52A2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CNPJ: 20.388.757/0001-01</w:t>
      </w:r>
    </w:p>
    <w:p w14:paraId="589A2A32" w14:textId="77777777" w:rsidR="00E73E3F" w:rsidRPr="00CD52A2" w:rsidRDefault="00E73E3F" w:rsidP="0027113F">
      <w:pPr>
        <w:pStyle w:val="PargrafodaLista"/>
        <w:tabs>
          <w:tab w:val="left" w:pos="993"/>
        </w:tabs>
        <w:spacing w:after="0"/>
        <w:ind w:left="142"/>
        <w:jc w:val="center"/>
        <w:rPr>
          <w:b/>
          <w:color w:val="000000" w:themeColor="text1"/>
          <w:sz w:val="20"/>
          <w:szCs w:val="20"/>
        </w:rPr>
      </w:pPr>
      <w:r w:rsidRPr="00CD52A2">
        <w:rPr>
          <w:b/>
          <w:color w:val="000000" w:themeColor="text1"/>
          <w:sz w:val="20"/>
          <w:szCs w:val="20"/>
        </w:rPr>
        <w:t>COMPRADORA</w:t>
      </w:r>
    </w:p>
    <w:p w14:paraId="1B877485" w14:textId="77777777" w:rsidR="00DF13F2" w:rsidRDefault="00DF13F2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25208C7" w14:textId="77777777" w:rsidR="00A97E09" w:rsidRDefault="00A97E09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E2146B0" w14:textId="77777777" w:rsidR="00DA25C1" w:rsidRPr="00CD52A2" w:rsidRDefault="00DA25C1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74ADE057" w14:textId="77777777" w:rsidR="00DA25C1" w:rsidRPr="001B299B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  <w:sectPr w:rsidR="00DA25C1" w:rsidRPr="001B299B" w:rsidSect="00DA25C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4D845B92" w14:textId="5DB1F06F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___</w:t>
      </w:r>
    </w:p>
    <w:p w14:paraId="69B9D484" w14:textId="6E78173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</w:t>
      </w:r>
      <w:r>
        <w:rPr>
          <w:color w:val="000000" w:themeColor="text1"/>
          <w:sz w:val="20"/>
          <w:szCs w:val="20"/>
        </w:rPr>
        <w:t xml:space="preserve">: </w:t>
      </w:r>
      <w:r w:rsidRPr="00CD52A2">
        <w:rPr>
          <w:color w:val="000000" w:themeColor="text1"/>
          <w:sz w:val="20"/>
          <w:szCs w:val="20"/>
        </w:rPr>
        <w:t>Marco Aurélio Santiago dos Santos</w:t>
      </w:r>
    </w:p>
    <w:p w14:paraId="191ABC0C" w14:textId="000BCDD2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875.589.476-34</w:t>
      </w:r>
    </w:p>
    <w:p w14:paraId="31ACE802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14D71C9" w14:textId="77777777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23131CCA" w14:textId="43301F89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___________________________________</w:t>
      </w:r>
      <w:r w:rsidR="00833DB4">
        <w:rPr>
          <w:color w:val="000000" w:themeColor="text1"/>
          <w:sz w:val="20"/>
          <w:szCs w:val="20"/>
        </w:rPr>
        <w:t>__</w:t>
      </w:r>
    </w:p>
    <w:p w14:paraId="2F443305" w14:textId="267CAD30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 xml:space="preserve">Roberto </w:t>
      </w:r>
      <w:proofErr w:type="spellStart"/>
      <w:r w:rsidRPr="00CD52A2">
        <w:rPr>
          <w:color w:val="000000" w:themeColor="text1"/>
          <w:sz w:val="20"/>
          <w:szCs w:val="20"/>
        </w:rPr>
        <w:t>Baya</w:t>
      </w:r>
      <w:proofErr w:type="spellEnd"/>
      <w:r w:rsidRPr="00CD52A2">
        <w:rPr>
          <w:color w:val="000000" w:themeColor="text1"/>
          <w:sz w:val="20"/>
          <w:szCs w:val="20"/>
        </w:rPr>
        <w:t xml:space="preserve"> de Souza</w:t>
      </w:r>
    </w:p>
    <w:p w14:paraId="66662526" w14:textId="61A54B4A" w:rsidR="00DA25C1" w:rsidRP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CPF: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271.226.466-53</w:t>
      </w:r>
    </w:p>
    <w:p w14:paraId="6EA5DDF7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ab/>
      </w:r>
    </w:p>
    <w:p w14:paraId="1F28CA79" w14:textId="77777777" w:rsidR="00DA25C1" w:rsidRDefault="00DA25C1" w:rsidP="00DA25C1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1FF90A39" w14:textId="65DA2984" w:rsidR="00DA25C1" w:rsidRPr="00DA25C1" w:rsidRDefault="00DA25C1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  <w:sectPr w:rsidR="00DA25C1" w:rsidRPr="00DA25C1" w:rsidSect="00DA25C1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</w:p>
    <w:p w14:paraId="44985629" w14:textId="1FA73D37" w:rsidR="00E73E3F" w:rsidRPr="00DA25C1" w:rsidRDefault="00E73E3F" w:rsidP="00DA25C1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Testemunhas:</w:t>
      </w:r>
    </w:p>
    <w:p w14:paraId="0E61BF87" w14:textId="77777777" w:rsidR="00A97E09" w:rsidRDefault="00A97E09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62B4B8AC" w14:textId="6EBE1CBF" w:rsidR="006E36CB" w:rsidRPr="00CD52A2" w:rsidRDefault="006B6184" w:rsidP="0027113F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CD52A2">
        <w:rPr>
          <w:color w:val="000000" w:themeColor="text1"/>
          <w:sz w:val="20"/>
          <w:szCs w:val="20"/>
        </w:rPr>
        <w:tab/>
      </w:r>
      <w:r w:rsidR="00E73E3F" w:rsidRPr="00CD52A2">
        <w:rPr>
          <w:color w:val="000000" w:themeColor="text1"/>
          <w:sz w:val="20"/>
          <w:szCs w:val="20"/>
        </w:rPr>
        <w:tab/>
        <w:t xml:space="preserve">      </w:t>
      </w:r>
      <w:r w:rsidR="0031692E" w:rsidRPr="00CD52A2">
        <w:rPr>
          <w:color w:val="000000" w:themeColor="text1"/>
          <w:sz w:val="20"/>
          <w:szCs w:val="20"/>
        </w:rPr>
        <w:t xml:space="preserve">      </w:t>
      </w:r>
      <w:r w:rsidR="00E73E3F" w:rsidRPr="00CD52A2">
        <w:rPr>
          <w:color w:val="000000" w:themeColor="text1"/>
          <w:sz w:val="20"/>
          <w:szCs w:val="20"/>
        </w:rPr>
        <w:tab/>
      </w:r>
    </w:p>
    <w:p w14:paraId="18374E3A" w14:textId="77777777" w:rsid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</w:pPr>
    </w:p>
    <w:p w14:paraId="1CC0BB99" w14:textId="77777777" w:rsidR="00833DB4" w:rsidRPr="00DA25C1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  <w:lang w:val="en-US"/>
        </w:rPr>
        <w:sectPr w:rsidR="00833DB4" w:rsidRPr="00DA25C1" w:rsidSect="00833DB4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843" w:right="1134" w:bottom="993" w:left="1418" w:header="851" w:footer="234" w:gutter="0"/>
          <w:pgNumType w:start="1" w:chapStyle="1"/>
          <w:cols w:space="708"/>
          <w:docGrid w:linePitch="360"/>
        </w:sectPr>
      </w:pPr>
    </w:p>
    <w:p w14:paraId="28E99CB9" w14:textId="1F217682" w:rsidR="00833DB4" w:rsidRP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>___________________________________</w:t>
      </w:r>
      <w:r>
        <w:rPr>
          <w:color w:val="000000" w:themeColor="text1"/>
          <w:sz w:val="20"/>
          <w:szCs w:val="20"/>
        </w:rPr>
        <w:t>___</w:t>
      </w:r>
    </w:p>
    <w:p w14:paraId="252E2B44" w14:textId="23A24928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  <w:lang w:val="en-US"/>
        </w:rPr>
      </w:pPr>
      <w:r w:rsidRPr="00833DB4">
        <w:rPr>
          <w:color w:val="000000" w:themeColor="text1"/>
          <w:sz w:val="20"/>
          <w:szCs w:val="20"/>
          <w:lang w:val="en-US"/>
        </w:rPr>
        <w:t xml:space="preserve">Nome: </w:t>
      </w:r>
      <w:proofErr w:type="gramStart"/>
      <w:r w:rsidRPr="00833DB4">
        <w:rPr>
          <w:color w:val="000000" w:themeColor="text1"/>
          <w:sz w:val="20"/>
          <w:szCs w:val="20"/>
          <w:lang w:val="en-US"/>
        </w:rPr>
        <w:t>{{ witness</w:t>
      </w:r>
      <w:proofErr w:type="gramEnd"/>
      <w:r w:rsidRPr="00833DB4">
        <w:rPr>
          <w:color w:val="000000" w:themeColor="text1"/>
          <w:sz w:val="20"/>
          <w:szCs w:val="20"/>
          <w:lang w:val="en-US"/>
        </w:rPr>
        <w:t xml:space="preserve"> }}</w:t>
      </w:r>
    </w:p>
    <w:p w14:paraId="053EEDBE" w14:textId="42B1B2A1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  <w:lang w:val="en-US"/>
        </w:rPr>
      </w:pPr>
      <w:r w:rsidRPr="00833DB4">
        <w:rPr>
          <w:color w:val="000000" w:themeColor="text1"/>
          <w:sz w:val="20"/>
          <w:szCs w:val="20"/>
          <w:lang w:val="en-US"/>
        </w:rPr>
        <w:t xml:space="preserve">CPF: </w:t>
      </w:r>
      <w:proofErr w:type="gramStart"/>
      <w:r w:rsidRPr="00833DB4">
        <w:rPr>
          <w:color w:val="000000" w:themeColor="text1"/>
          <w:sz w:val="20"/>
          <w:szCs w:val="20"/>
          <w:lang w:val="en-US"/>
        </w:rPr>
        <w:t xml:space="preserve">{{ </w:t>
      </w:r>
      <w:proofErr w:type="spellStart"/>
      <w:r w:rsidRPr="00833DB4">
        <w:rPr>
          <w:color w:val="000000" w:themeColor="text1"/>
          <w:sz w:val="20"/>
          <w:szCs w:val="20"/>
          <w:lang w:val="en-US"/>
        </w:rPr>
        <w:t>witness</w:t>
      </w:r>
      <w:proofErr w:type="gramEnd"/>
      <w:r w:rsidRPr="00833DB4">
        <w:rPr>
          <w:color w:val="000000" w:themeColor="text1"/>
          <w:sz w:val="20"/>
          <w:szCs w:val="20"/>
          <w:lang w:val="en-US"/>
        </w:rPr>
        <w:t>_c</w:t>
      </w:r>
      <w:r>
        <w:rPr>
          <w:color w:val="000000" w:themeColor="text1"/>
          <w:sz w:val="20"/>
          <w:szCs w:val="20"/>
          <w:lang w:val="en-US"/>
        </w:rPr>
        <w:t>pf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}}</w:t>
      </w:r>
    </w:p>
    <w:p w14:paraId="54AC3D72" w14:textId="77777777" w:rsidR="00A97E09" w:rsidRDefault="00A97E09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</w:p>
    <w:p w14:paraId="5F3BEBA6" w14:textId="4172301A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>___________________________________</w:t>
      </w:r>
      <w:r>
        <w:rPr>
          <w:color w:val="000000" w:themeColor="text1"/>
          <w:sz w:val="20"/>
          <w:szCs w:val="20"/>
        </w:rPr>
        <w:t>__</w:t>
      </w:r>
    </w:p>
    <w:p w14:paraId="20545697" w14:textId="77777777" w:rsidR="001B299B" w:rsidRDefault="00833DB4" w:rsidP="001B299B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DA25C1">
        <w:rPr>
          <w:color w:val="000000" w:themeColor="text1"/>
          <w:sz w:val="20"/>
          <w:szCs w:val="20"/>
        </w:rPr>
        <w:t>Nome:</w:t>
      </w:r>
      <w:r>
        <w:rPr>
          <w:color w:val="000000" w:themeColor="text1"/>
          <w:sz w:val="20"/>
          <w:szCs w:val="20"/>
        </w:rPr>
        <w:t xml:space="preserve"> </w:t>
      </w:r>
      <w:r w:rsidRPr="00CD52A2">
        <w:rPr>
          <w:color w:val="000000" w:themeColor="text1"/>
          <w:sz w:val="20"/>
          <w:szCs w:val="20"/>
        </w:rPr>
        <w:t>Afonso Magno Lopes Gomes</w:t>
      </w:r>
    </w:p>
    <w:p w14:paraId="47B317D8" w14:textId="36F64225" w:rsidR="00833DB4" w:rsidRPr="001B299B" w:rsidRDefault="00833DB4" w:rsidP="001B299B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</w:pPr>
      <w:r w:rsidRPr="001B299B">
        <w:rPr>
          <w:color w:val="000000" w:themeColor="text1"/>
          <w:sz w:val="20"/>
          <w:szCs w:val="20"/>
        </w:rPr>
        <w:t>CPF: 861.735.886-75</w:t>
      </w:r>
    </w:p>
    <w:p w14:paraId="5D17D340" w14:textId="67019E74" w:rsidR="00833DB4" w:rsidRPr="00833DB4" w:rsidRDefault="00833DB4" w:rsidP="00833DB4">
      <w:pPr>
        <w:pStyle w:val="PargrafodaLista"/>
        <w:tabs>
          <w:tab w:val="left" w:pos="993"/>
        </w:tabs>
        <w:spacing w:after="0"/>
        <w:ind w:left="142"/>
        <w:rPr>
          <w:color w:val="000000" w:themeColor="text1"/>
          <w:sz w:val="20"/>
          <w:szCs w:val="20"/>
        </w:rPr>
        <w:sectPr w:rsidR="00833DB4" w:rsidRPr="00833DB4" w:rsidSect="00833DB4">
          <w:type w:val="continuous"/>
          <w:pgSz w:w="11906" w:h="16838"/>
          <w:pgMar w:top="1843" w:right="1134" w:bottom="993" w:left="1418" w:header="851" w:footer="234" w:gutter="0"/>
          <w:pgNumType w:start="1" w:chapStyle="1"/>
          <w:cols w:num="2" w:space="708"/>
          <w:docGrid w:linePitch="360"/>
        </w:sectPr>
      </w:pPr>
      <w:r w:rsidRPr="00DA25C1">
        <w:rPr>
          <w:color w:val="000000" w:themeColor="text1"/>
          <w:sz w:val="20"/>
          <w:szCs w:val="20"/>
        </w:rPr>
        <w:lastRenderedPageBreak/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  <w:r w:rsidRPr="00DA25C1">
        <w:rPr>
          <w:color w:val="000000" w:themeColor="text1"/>
          <w:sz w:val="20"/>
          <w:szCs w:val="20"/>
        </w:rPr>
        <w:tab/>
      </w:r>
    </w:p>
    <w:p w14:paraId="68C1C2B8" w14:textId="0A501152" w:rsidR="00833DB4" w:rsidRDefault="00833DB4" w:rsidP="00833DB4">
      <w:pPr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2DE92202" w14:textId="77777777" w:rsidR="00833DB4" w:rsidRPr="00833DB4" w:rsidRDefault="00833DB4" w:rsidP="00833DB4">
      <w:pPr>
        <w:tabs>
          <w:tab w:val="left" w:pos="993"/>
        </w:tabs>
        <w:spacing w:after="0"/>
        <w:rPr>
          <w:color w:val="000000" w:themeColor="text1"/>
          <w:sz w:val="20"/>
          <w:szCs w:val="20"/>
        </w:rPr>
      </w:pPr>
    </w:p>
    <w:p w14:paraId="07F9056D" w14:textId="74BFC0EA" w:rsidR="009E24CA" w:rsidRPr="00833DB4" w:rsidRDefault="00C84515" w:rsidP="00833DB4">
      <w:pPr>
        <w:tabs>
          <w:tab w:val="left" w:pos="993"/>
        </w:tabs>
        <w:spacing w:after="0"/>
        <w:jc w:val="left"/>
        <w:rPr>
          <w:color w:val="000000" w:themeColor="text1"/>
          <w:sz w:val="20"/>
          <w:szCs w:val="20"/>
        </w:rPr>
      </w:pPr>
      <w:r w:rsidRPr="00833DB4">
        <w:rPr>
          <w:color w:val="000000" w:themeColor="text1"/>
          <w:sz w:val="20"/>
          <w:szCs w:val="20"/>
        </w:rPr>
        <w:tab/>
      </w:r>
    </w:p>
    <w:p w14:paraId="676DFD95" w14:textId="5F587185" w:rsidR="009E24CA" w:rsidRPr="00CD52A2" w:rsidRDefault="004C3735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  <w:r w:rsidRPr="00CD52A2">
        <w:rPr>
          <w:b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45F4CA0B" wp14:editId="04C0883A">
            <wp:extent cx="5939790" cy="745426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05BC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1225FE28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5693EDF7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041D07BB" w14:textId="77777777" w:rsidR="00B649E6" w:rsidRPr="00CD52A2" w:rsidRDefault="00B649E6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3403E9D6" w14:textId="77777777" w:rsidR="00DF13F2" w:rsidRPr="00CD52A2" w:rsidRDefault="00DF13F2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p w14:paraId="152E7F80" w14:textId="77777777" w:rsidR="00DF13F2" w:rsidRPr="00CD52A2" w:rsidRDefault="00DF13F2" w:rsidP="008B6D6C">
      <w:pPr>
        <w:pStyle w:val="PargrafodaLista"/>
        <w:tabs>
          <w:tab w:val="left" w:pos="993"/>
        </w:tabs>
        <w:ind w:left="142"/>
        <w:rPr>
          <w:b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F13F2" w:rsidRPr="00CD52A2" w14:paraId="240C2513" w14:textId="77777777" w:rsidTr="00880B5A">
        <w:trPr>
          <w:trHeight w:val="397"/>
        </w:trPr>
        <w:tc>
          <w:tcPr>
            <w:tcW w:w="9344" w:type="dxa"/>
            <w:shd w:val="clear" w:color="auto" w:fill="E36C0A" w:themeFill="accent6" w:themeFillShade="BF"/>
            <w:vAlign w:val="center"/>
          </w:tcPr>
          <w:p w14:paraId="6EFDE847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Anexo II</w:t>
            </w:r>
          </w:p>
          <w:p w14:paraId="1DC4DAD7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Documentos e Equipamentos - Transporte de Carvão Vegetal</w:t>
            </w:r>
          </w:p>
        </w:tc>
      </w:tr>
      <w:tr w:rsidR="00DF13F2" w:rsidRPr="00CD52A2" w14:paraId="23DB24EE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00F721DF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DOCUMENTAÇÃO</w:t>
            </w:r>
          </w:p>
        </w:tc>
      </w:tr>
      <w:tr w:rsidR="00DF13F2" w:rsidRPr="00CD52A2" w14:paraId="7A1394BD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29248BCA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Curso de MOOP</w:t>
            </w:r>
          </w:p>
        </w:tc>
      </w:tr>
      <w:tr w:rsidR="00DF13F2" w:rsidRPr="00CD52A2" w14:paraId="5B4A3300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FF2A900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Certificado de capacitação do veículo</w:t>
            </w:r>
          </w:p>
        </w:tc>
      </w:tr>
      <w:tr w:rsidR="00DF13F2" w:rsidRPr="00CD52A2" w14:paraId="597843F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8936436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Declaração de acondicionamento, transporte e desembarque</w:t>
            </w:r>
          </w:p>
        </w:tc>
      </w:tr>
      <w:tr w:rsidR="00DF13F2" w:rsidRPr="00CD52A2" w14:paraId="5E5530EC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75D3EDC2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DOS VEÍCULOS</w:t>
            </w:r>
          </w:p>
        </w:tc>
      </w:tr>
      <w:tr w:rsidR="00DF13F2" w:rsidRPr="00CD52A2" w14:paraId="6C0922B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542BAE9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Extintor de incêndio (2kg)</w:t>
            </w:r>
          </w:p>
        </w:tc>
      </w:tr>
      <w:tr w:rsidR="00DF13F2" w:rsidRPr="00CD52A2" w14:paraId="58772DDC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5855E15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Extintor de incêndio – 8kg de PQS ou extintor de incêndio – 6kg de CO2</w:t>
            </w:r>
          </w:p>
        </w:tc>
      </w:tr>
      <w:tr w:rsidR="00DF13F2" w:rsidRPr="00CD52A2" w14:paraId="4D60E3D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6F272FC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Rótulo de risco – 01 em cada lateral e outro na parte de traz do veículo</w:t>
            </w:r>
          </w:p>
        </w:tc>
      </w:tr>
      <w:tr w:rsidR="00DF13F2" w:rsidRPr="00CD52A2" w14:paraId="5B0E46DD" w14:textId="77777777" w:rsidTr="00880B5A">
        <w:trPr>
          <w:trHeight w:val="397"/>
        </w:trPr>
        <w:tc>
          <w:tcPr>
            <w:tcW w:w="9344" w:type="dxa"/>
            <w:tcBorders>
              <w:bottom w:val="single" w:sz="4" w:space="0" w:color="auto"/>
            </w:tcBorders>
            <w:vAlign w:val="center"/>
          </w:tcPr>
          <w:p w14:paraId="1911CDBB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Painel de segurança – 01 em cada lateral, 01 na parte de traz e outro na frente do veículo (lado do motorista)</w:t>
            </w:r>
          </w:p>
        </w:tc>
      </w:tr>
      <w:tr w:rsidR="00DF13F2" w:rsidRPr="00CD52A2" w14:paraId="119F9278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4DC17483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DE PROTEÇÃO INDIVIDUAL</w:t>
            </w:r>
          </w:p>
        </w:tc>
      </w:tr>
      <w:tr w:rsidR="00DF13F2" w:rsidRPr="00CD52A2" w14:paraId="1859612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1C2C702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Capacete de segurança</w:t>
            </w:r>
          </w:p>
        </w:tc>
      </w:tr>
      <w:tr w:rsidR="00DF13F2" w:rsidRPr="00CD52A2" w14:paraId="36D92EA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7F115AC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01 par de luvas apropriadas</w:t>
            </w:r>
          </w:p>
        </w:tc>
      </w:tr>
      <w:tr w:rsidR="00DF13F2" w:rsidRPr="00CD52A2" w14:paraId="65131F44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4E01F0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Óculos de proteção</w:t>
            </w:r>
          </w:p>
        </w:tc>
      </w:tr>
      <w:tr w:rsidR="00DF13F2" w:rsidRPr="00CD52A2" w14:paraId="7A698D94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29A357BC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Botina ou sapato fechado</w:t>
            </w:r>
          </w:p>
        </w:tc>
      </w:tr>
      <w:tr w:rsidR="00DF13F2" w:rsidRPr="00CD52A2" w14:paraId="690DF2F7" w14:textId="77777777" w:rsidTr="00880B5A">
        <w:trPr>
          <w:trHeight w:val="397"/>
        </w:trPr>
        <w:tc>
          <w:tcPr>
            <w:tcW w:w="9344" w:type="dxa"/>
            <w:shd w:val="clear" w:color="auto" w:fill="808080" w:themeFill="background1" w:themeFillShade="80"/>
            <w:vAlign w:val="center"/>
          </w:tcPr>
          <w:p w14:paraId="3E694F24" w14:textId="77777777" w:rsidR="00B649E6" w:rsidRPr="00CD52A2" w:rsidRDefault="00B649E6" w:rsidP="008B6D6C">
            <w:pPr>
              <w:spacing w:line="276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52A2">
              <w:rPr>
                <w:b/>
                <w:color w:val="000000" w:themeColor="text1"/>
                <w:sz w:val="20"/>
                <w:szCs w:val="20"/>
              </w:rPr>
              <w:t>EQUIPAMENTOS PARA ATENDIMENTO AS EMERGÊNCIAS</w:t>
            </w:r>
          </w:p>
        </w:tc>
      </w:tr>
      <w:tr w:rsidR="00DF13F2" w:rsidRPr="00CD52A2" w14:paraId="3A90C7D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72ED43B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02 Calços com as seguintes dimensões150 mm x 200 mm x 150 mm</w:t>
            </w:r>
          </w:p>
        </w:tc>
      </w:tr>
      <w:tr w:rsidR="00DF13F2" w:rsidRPr="00CD52A2" w14:paraId="18B823B9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F4FF007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Jogo de ferramentas – Chave de fenda ou Philips, alicate universal, chave de boca</w:t>
            </w:r>
          </w:p>
        </w:tc>
      </w:tr>
      <w:tr w:rsidR="00DF13F2" w:rsidRPr="00CD52A2" w14:paraId="70F81A5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6B3F2840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100 metros de fita ou corda – veículos até 19,80 metros de comprimento</w:t>
            </w:r>
          </w:p>
        </w:tc>
      </w:tr>
      <w:tr w:rsidR="00DF13F2" w:rsidRPr="00CD52A2" w14:paraId="28B8A256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7917FFAE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200 metros de fita ou corda – veículos acima de 19,80 metros de comprimento</w:t>
            </w:r>
          </w:p>
        </w:tc>
      </w:tr>
      <w:tr w:rsidR="00DF13F2" w:rsidRPr="00CD52A2" w14:paraId="66EA0D45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E3874EA" w14:textId="4C7C5E8D" w:rsidR="00B649E6" w:rsidRPr="00CD52A2" w:rsidRDefault="00BA0FDA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06 dispositivos</w:t>
            </w:r>
            <w:r w:rsidR="00B649E6" w:rsidRPr="00CD52A2">
              <w:rPr>
                <w:color w:val="000000" w:themeColor="text1"/>
                <w:sz w:val="20"/>
                <w:szCs w:val="20"/>
              </w:rPr>
              <w:t xml:space="preserve"> para sustentação da fita ou corda: tripés, cones ou cavaletes - veículos até 19,80 metros de comprimento</w:t>
            </w:r>
          </w:p>
        </w:tc>
      </w:tr>
      <w:tr w:rsidR="00DF13F2" w:rsidRPr="00CD52A2" w14:paraId="35B0BA8D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3C0C0F38" w14:textId="1C17B619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10 dispositivo</w:t>
            </w:r>
            <w:r w:rsidR="00336A3D" w:rsidRPr="00CD52A2">
              <w:rPr>
                <w:color w:val="000000" w:themeColor="text1"/>
                <w:sz w:val="20"/>
                <w:szCs w:val="20"/>
              </w:rPr>
              <w:t>s</w:t>
            </w:r>
            <w:r w:rsidRPr="00CD52A2">
              <w:rPr>
                <w:color w:val="000000" w:themeColor="text1"/>
                <w:sz w:val="20"/>
                <w:szCs w:val="20"/>
              </w:rPr>
              <w:t xml:space="preserve"> para sustentação da fita ou corda: tripés, cones ou cavaletes - veículos acima de 19,80 metros de comprimento</w:t>
            </w:r>
          </w:p>
        </w:tc>
      </w:tr>
      <w:tr w:rsidR="00DF13F2" w:rsidRPr="00CD52A2" w14:paraId="65D2121B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57F17994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04 cones para sinalização da via</w:t>
            </w:r>
          </w:p>
        </w:tc>
      </w:tr>
      <w:tr w:rsidR="00DF13F2" w:rsidRPr="00CD52A2" w14:paraId="6EC80831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70D92DD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01 lanterna com 02 pilhas médias</w:t>
            </w:r>
          </w:p>
        </w:tc>
      </w:tr>
      <w:tr w:rsidR="00DF13F2" w:rsidRPr="00CD52A2" w14:paraId="14975938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AEF2CD3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04 placas autoportantes de dimensões: 340 mm x 470 mm – Inscrição: AFASTE-SE</w:t>
            </w:r>
          </w:p>
        </w:tc>
      </w:tr>
      <w:tr w:rsidR="00DF13F2" w:rsidRPr="00CD52A2" w14:paraId="65A3799A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0D468686" w14:textId="77777777" w:rsidR="00B649E6" w:rsidRPr="00CD52A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 xml:space="preserve">01 pá </w:t>
            </w:r>
          </w:p>
        </w:tc>
      </w:tr>
      <w:tr w:rsidR="00B649E6" w:rsidRPr="00DF13F2" w14:paraId="11E6E141" w14:textId="77777777" w:rsidTr="00880B5A">
        <w:trPr>
          <w:trHeight w:val="397"/>
        </w:trPr>
        <w:tc>
          <w:tcPr>
            <w:tcW w:w="9344" w:type="dxa"/>
            <w:vAlign w:val="center"/>
          </w:tcPr>
          <w:p w14:paraId="4B7CE841" w14:textId="77777777" w:rsidR="00B649E6" w:rsidRPr="00DF13F2" w:rsidRDefault="00B649E6" w:rsidP="008B6D6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D52A2">
              <w:rPr>
                <w:color w:val="000000" w:themeColor="text1"/>
                <w:sz w:val="20"/>
                <w:szCs w:val="20"/>
              </w:rPr>
              <w:t>Lona impermeável</w:t>
            </w:r>
          </w:p>
        </w:tc>
      </w:tr>
    </w:tbl>
    <w:p w14:paraId="47D26F20" w14:textId="77777777" w:rsidR="00B649E6" w:rsidRPr="00DF13F2" w:rsidRDefault="00B649E6" w:rsidP="008B6D6C">
      <w:pPr>
        <w:tabs>
          <w:tab w:val="left" w:pos="993"/>
        </w:tabs>
        <w:rPr>
          <w:b/>
          <w:color w:val="000000" w:themeColor="text1"/>
          <w:sz w:val="20"/>
          <w:szCs w:val="20"/>
        </w:rPr>
      </w:pPr>
    </w:p>
    <w:p w14:paraId="4B2C0B8C" w14:textId="77777777" w:rsidR="00DF13F2" w:rsidRPr="00DF13F2" w:rsidRDefault="00DF13F2">
      <w:pPr>
        <w:tabs>
          <w:tab w:val="left" w:pos="993"/>
        </w:tabs>
        <w:rPr>
          <w:b/>
          <w:color w:val="000000" w:themeColor="text1"/>
          <w:sz w:val="20"/>
          <w:szCs w:val="20"/>
        </w:rPr>
      </w:pPr>
    </w:p>
    <w:sectPr w:rsidR="00DF13F2" w:rsidRPr="00DF13F2" w:rsidSect="008B6D6C">
      <w:type w:val="continuous"/>
      <w:pgSz w:w="11906" w:h="16838"/>
      <w:pgMar w:top="1843" w:right="1134" w:bottom="993" w:left="1418" w:header="851" w:footer="234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CA74" w14:textId="77777777" w:rsidR="00786038" w:rsidRDefault="00786038" w:rsidP="00EE61A1">
      <w:pPr>
        <w:spacing w:after="0" w:line="240" w:lineRule="auto"/>
      </w:pPr>
      <w:r>
        <w:separator/>
      </w:r>
    </w:p>
  </w:endnote>
  <w:endnote w:type="continuationSeparator" w:id="0">
    <w:p w14:paraId="2B27EADE" w14:textId="77777777" w:rsidR="00786038" w:rsidRDefault="00786038" w:rsidP="00EE61A1">
      <w:pPr>
        <w:spacing w:after="0" w:line="240" w:lineRule="auto"/>
      </w:pPr>
      <w:r>
        <w:continuationSeparator/>
      </w:r>
    </w:p>
  </w:endnote>
  <w:endnote w:type="continuationNotice" w:id="1">
    <w:p w14:paraId="422B3B91" w14:textId="77777777" w:rsidR="00786038" w:rsidRDefault="007860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9577" w14:textId="77777777" w:rsidR="00C51297" w:rsidRDefault="00C512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1459990084"/>
      <w:docPartObj>
        <w:docPartGallery w:val="Page Numbers (Bottom of Page)"/>
        <w:docPartUnique/>
      </w:docPartObj>
    </w:sdtPr>
    <w:sdtEndPr/>
    <w:sdtContent>
      <w:p w14:paraId="763314E7" w14:textId="2ED63454" w:rsidR="00430791" w:rsidRPr="005B3B8B" w:rsidRDefault="00430791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 w:rsidR="008B6D6C"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 w:rsidR="00137932">
          <w:rPr>
            <w:sz w:val="16"/>
            <w:szCs w:val="16"/>
          </w:rPr>
          <w:t xml:space="preserve"> </w:t>
        </w:r>
        <w:r w:rsidR="00785B99">
          <w:rPr>
            <w:sz w:val="16"/>
            <w:szCs w:val="16"/>
          </w:rPr>
          <w:t xml:space="preserve">{{ </w:t>
        </w:r>
        <w:proofErr w:type="spellStart"/>
        <w:r w:rsidR="00785B99">
          <w:rPr>
            <w:sz w:val="16"/>
            <w:szCs w:val="16"/>
          </w:rPr>
          <w:t>footer_corporate_name</w:t>
        </w:r>
        <w:proofErr w:type="spellEnd"/>
        <w:r w:rsidR="00785B99"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7049D460" w14:textId="77777777" w:rsidR="005B3B8B" w:rsidRPr="00430791" w:rsidRDefault="005B3B8B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3912DFE2" w14:textId="2DC85ECA" w:rsidR="00430791" w:rsidRPr="00430791" w:rsidRDefault="00430791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 w:rsidR="00A21346"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 w:rsidR="002C64F3">
          <w:rPr>
            <w:b/>
            <w:sz w:val="16"/>
            <w:szCs w:val="16"/>
          </w:rPr>
          <w:t>/1</w:t>
        </w:r>
        <w:r w:rsidR="00F65539">
          <w:rPr>
            <w:b/>
            <w:sz w:val="16"/>
            <w:szCs w:val="16"/>
          </w:rPr>
          <w:t>4</w:t>
        </w:r>
      </w:p>
    </w:sdtContent>
  </w:sdt>
  <w:p w14:paraId="1E9648DC" w14:textId="77777777" w:rsidR="000D1D88" w:rsidRDefault="000D1D8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52C31" w14:textId="77777777" w:rsidR="00C51297" w:rsidRDefault="00C512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7877" w14:textId="77777777" w:rsidR="00DA25C1" w:rsidRDefault="00DA25C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253482146"/>
      <w:docPartObj>
        <w:docPartGallery w:val="Page Numbers (Bottom of Page)"/>
        <w:docPartUnique/>
      </w:docPartObj>
    </w:sdtPr>
    <w:sdtEndPr/>
    <w:sdtContent>
      <w:p w14:paraId="02656A4D" w14:textId="77777777" w:rsidR="00DA25C1" w:rsidRPr="005B3B8B" w:rsidRDefault="00DA25C1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>
          <w:rPr>
            <w:sz w:val="16"/>
            <w:szCs w:val="16"/>
          </w:rPr>
          <w:t xml:space="preserve"> {{ </w:t>
        </w:r>
        <w:proofErr w:type="spellStart"/>
        <w:r>
          <w:rPr>
            <w:sz w:val="16"/>
            <w:szCs w:val="16"/>
          </w:rPr>
          <w:t>footer_corporate_name</w:t>
        </w:r>
        <w:proofErr w:type="spellEnd"/>
        <w:r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07ABD09C" w14:textId="77777777" w:rsidR="00DA25C1" w:rsidRPr="00430791" w:rsidRDefault="00DA25C1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656EB2D5" w14:textId="77777777" w:rsidR="00DA25C1" w:rsidRPr="00430791" w:rsidRDefault="00DA25C1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>
          <w:rPr>
            <w:b/>
            <w:sz w:val="16"/>
            <w:szCs w:val="16"/>
          </w:rPr>
          <w:t>/14</w:t>
        </w:r>
      </w:p>
    </w:sdtContent>
  </w:sdt>
  <w:p w14:paraId="62CF951F" w14:textId="77777777" w:rsidR="00DA25C1" w:rsidRDefault="00DA25C1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69B21" w14:textId="77777777" w:rsidR="00DA25C1" w:rsidRDefault="00DA25C1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C55E" w14:textId="46414DCC" w:rsidR="00833DB4" w:rsidRDefault="00833DB4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16"/>
        <w:szCs w:val="16"/>
      </w:rPr>
      <w:id w:val="-950093765"/>
      <w:docPartObj>
        <w:docPartGallery w:val="Page Numbers (Bottom of Page)"/>
        <w:docPartUnique/>
      </w:docPartObj>
    </w:sdtPr>
    <w:sdtEndPr/>
    <w:sdtContent>
      <w:p w14:paraId="09293967" w14:textId="11C2916E" w:rsidR="00833DB4" w:rsidRPr="005B3B8B" w:rsidRDefault="00833DB4" w:rsidP="008B6D6C">
        <w:pPr>
          <w:pStyle w:val="Rodap"/>
          <w:jc w:val="center"/>
          <w:rPr>
            <w:sz w:val="16"/>
            <w:szCs w:val="16"/>
          </w:rPr>
        </w:pPr>
        <w:r w:rsidRPr="00430791">
          <w:rPr>
            <w:sz w:val="16"/>
            <w:szCs w:val="16"/>
          </w:rPr>
          <w:t>________________________________________________________________________________________________________</w:t>
        </w:r>
        <w:r>
          <w:rPr>
            <w:sz w:val="16"/>
            <w:szCs w:val="16"/>
          </w:rPr>
          <w:t xml:space="preserve"> </w:t>
        </w:r>
        <w:r w:rsidRPr="005B3B8B">
          <w:rPr>
            <w:sz w:val="16"/>
            <w:szCs w:val="16"/>
          </w:rPr>
          <w:t xml:space="preserve">Contrato de Promessa de Compra e Venda que fazem entre si, </w:t>
        </w:r>
        <w:proofErr w:type="spellStart"/>
        <w:r w:rsidRPr="006E59A9">
          <w:rPr>
            <w:sz w:val="16"/>
            <w:szCs w:val="16"/>
          </w:rPr>
          <w:t>Gelf</w:t>
        </w:r>
        <w:proofErr w:type="spellEnd"/>
        <w:r w:rsidRPr="006E59A9">
          <w:rPr>
            <w:sz w:val="16"/>
            <w:szCs w:val="16"/>
          </w:rPr>
          <w:t xml:space="preserve"> Siderurgia S/A e</w:t>
        </w:r>
        <w:r>
          <w:rPr>
            <w:sz w:val="16"/>
            <w:szCs w:val="16"/>
          </w:rPr>
          <w:t xml:space="preserve"> {{ </w:t>
        </w:r>
        <w:proofErr w:type="spellStart"/>
        <w:r>
          <w:rPr>
            <w:sz w:val="16"/>
            <w:szCs w:val="16"/>
          </w:rPr>
          <w:t>footer_corporate_name</w:t>
        </w:r>
        <w:proofErr w:type="spellEnd"/>
        <w:r>
          <w:rPr>
            <w:sz w:val="16"/>
            <w:szCs w:val="16"/>
          </w:rPr>
          <w:t xml:space="preserve">  }}</w:t>
        </w:r>
        <w:r w:rsidRPr="00CD52A2">
          <w:rPr>
            <w:sz w:val="16"/>
            <w:szCs w:val="16"/>
          </w:rPr>
          <w:t>.</w:t>
        </w:r>
      </w:p>
      <w:p w14:paraId="0D8BE4C9" w14:textId="77777777" w:rsidR="00833DB4" w:rsidRPr="00430791" w:rsidRDefault="00833DB4" w:rsidP="00430791">
        <w:pPr>
          <w:pStyle w:val="Rodap"/>
          <w:jc w:val="center"/>
          <w:rPr>
            <w:b/>
            <w:sz w:val="16"/>
            <w:szCs w:val="16"/>
          </w:rPr>
        </w:pPr>
      </w:p>
      <w:p w14:paraId="4AD4A79E" w14:textId="77777777" w:rsidR="00833DB4" w:rsidRPr="00430791" w:rsidRDefault="00833DB4" w:rsidP="00430791">
        <w:pPr>
          <w:pStyle w:val="Rodap"/>
          <w:jc w:val="right"/>
          <w:rPr>
            <w:b/>
            <w:sz w:val="16"/>
            <w:szCs w:val="16"/>
          </w:rPr>
        </w:pPr>
        <w:r w:rsidRPr="00430791">
          <w:rPr>
            <w:b/>
            <w:sz w:val="16"/>
            <w:szCs w:val="16"/>
          </w:rPr>
          <w:fldChar w:fldCharType="begin"/>
        </w:r>
        <w:r w:rsidRPr="00430791">
          <w:rPr>
            <w:b/>
            <w:sz w:val="16"/>
            <w:szCs w:val="16"/>
          </w:rPr>
          <w:instrText>PAGE   \* MERGEFORMAT</w:instrText>
        </w:r>
        <w:r w:rsidRPr="00430791">
          <w:rPr>
            <w:b/>
            <w:sz w:val="16"/>
            <w:szCs w:val="16"/>
          </w:rPr>
          <w:fldChar w:fldCharType="separate"/>
        </w:r>
        <w:r>
          <w:rPr>
            <w:b/>
            <w:noProof/>
            <w:sz w:val="16"/>
            <w:szCs w:val="16"/>
          </w:rPr>
          <w:t>1</w:t>
        </w:r>
        <w:r w:rsidRPr="00430791">
          <w:rPr>
            <w:b/>
            <w:sz w:val="16"/>
            <w:szCs w:val="16"/>
          </w:rPr>
          <w:fldChar w:fldCharType="end"/>
        </w:r>
        <w:r>
          <w:rPr>
            <w:b/>
            <w:sz w:val="16"/>
            <w:szCs w:val="16"/>
          </w:rPr>
          <w:t>/14</w:t>
        </w:r>
      </w:p>
    </w:sdtContent>
  </w:sdt>
  <w:p w14:paraId="5B2F45DE" w14:textId="77777777" w:rsidR="00833DB4" w:rsidRDefault="00833DB4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F482C" w14:textId="180ACA79" w:rsidR="00833DB4" w:rsidRDefault="00833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229AF" w14:textId="77777777" w:rsidR="00786038" w:rsidRDefault="00786038" w:rsidP="00EE61A1">
      <w:pPr>
        <w:spacing w:after="0" w:line="240" w:lineRule="auto"/>
      </w:pPr>
      <w:bookmarkStart w:id="0" w:name="_Hlk85567880"/>
      <w:bookmarkEnd w:id="0"/>
      <w:r>
        <w:separator/>
      </w:r>
    </w:p>
  </w:footnote>
  <w:footnote w:type="continuationSeparator" w:id="0">
    <w:p w14:paraId="664FFFF7" w14:textId="77777777" w:rsidR="00786038" w:rsidRDefault="00786038" w:rsidP="00EE61A1">
      <w:pPr>
        <w:spacing w:after="0" w:line="240" w:lineRule="auto"/>
      </w:pPr>
      <w:r>
        <w:continuationSeparator/>
      </w:r>
    </w:p>
  </w:footnote>
  <w:footnote w:type="continuationNotice" w:id="1">
    <w:p w14:paraId="0A8FF6A7" w14:textId="77777777" w:rsidR="00786038" w:rsidRDefault="007860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C666" w14:textId="77777777" w:rsidR="00C51297" w:rsidRDefault="00C512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8E28" w14:textId="23626A01" w:rsidR="000D1D88" w:rsidRDefault="00C51297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 w:rsidR="00294222">
      <w:rPr>
        <w:b/>
        <w:noProof/>
        <w:sz w:val="12"/>
        <w:szCs w:val="12"/>
        <w:lang w:eastAsia="pt-BR"/>
      </w:rPr>
      <w:drawing>
        <wp:inline distT="0" distB="0" distL="0" distR="0" wp14:anchorId="6C9D0E4B" wp14:editId="78EB1A44">
          <wp:extent cx="640800" cy="360000"/>
          <wp:effectExtent l="0" t="0" r="6985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7B87BF" w14:textId="09D0E989" w:rsidR="000D1D88" w:rsidRPr="00ED7775" w:rsidRDefault="000D1D88" w:rsidP="00DA56CF">
    <w:pPr>
      <w:pStyle w:val="Cabealho"/>
      <w:jc w:val="left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E1FA7" w14:textId="77777777" w:rsidR="00C51297" w:rsidRDefault="00C5129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6121F" w14:textId="77777777" w:rsidR="00DA25C1" w:rsidRDefault="00DA25C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2CDC" w14:textId="77777777" w:rsidR="00DA25C1" w:rsidRDefault="00DA25C1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>
      <w:rPr>
        <w:b/>
        <w:noProof/>
        <w:sz w:val="12"/>
        <w:szCs w:val="12"/>
        <w:lang w:eastAsia="pt-BR"/>
      </w:rPr>
      <w:drawing>
        <wp:inline distT="0" distB="0" distL="0" distR="0" wp14:anchorId="410541C3" wp14:editId="01B8A26C">
          <wp:extent cx="640800" cy="360000"/>
          <wp:effectExtent l="0" t="0" r="6985" b="0"/>
          <wp:docPr id="1549165648" name="Imagem 1549165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0B364" w14:textId="77777777" w:rsidR="00DA25C1" w:rsidRPr="00ED7775" w:rsidRDefault="00DA25C1" w:rsidP="00DA56CF">
    <w:pPr>
      <w:pStyle w:val="Cabealho"/>
      <w:jc w:val="left"/>
      <w:rPr>
        <w:b/>
        <w:sz w:val="12"/>
        <w:szCs w:val="1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AA355" w14:textId="77777777" w:rsidR="00DA25C1" w:rsidRDefault="00DA25C1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41B1" w14:textId="0BF516EB" w:rsidR="00833DB4" w:rsidRDefault="00833DB4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0099" w14:textId="08A6FFE6" w:rsidR="00833DB4" w:rsidRDefault="00833DB4" w:rsidP="00294222">
    <w:pPr>
      <w:pStyle w:val="Cabealho"/>
      <w:rPr>
        <w:b/>
        <w:noProof/>
        <w:sz w:val="12"/>
        <w:szCs w:val="12"/>
      </w:rPr>
    </w:pPr>
    <w:proofErr w:type="gramStart"/>
    <w:r>
      <w:rPr>
        <w:b/>
        <w:sz w:val="12"/>
        <w:szCs w:val="12"/>
      </w:rPr>
      <w:t xml:space="preserve">{{ </w:t>
    </w:r>
    <w:proofErr w:type="spellStart"/>
    <w:r>
      <w:rPr>
        <w:b/>
        <w:sz w:val="12"/>
        <w:szCs w:val="12"/>
      </w:rPr>
      <w:t>header</w:t>
    </w:r>
    <w:proofErr w:type="gramEnd"/>
    <w:r>
      <w:rPr>
        <w:b/>
        <w:sz w:val="12"/>
        <w:szCs w:val="12"/>
      </w:rPr>
      <w:t>_id</w:t>
    </w:r>
    <w:proofErr w:type="spellEnd"/>
    <w:r>
      <w:rPr>
        <w:b/>
        <w:sz w:val="12"/>
        <w:szCs w:val="12"/>
      </w:rPr>
      <w:t xml:space="preserve"> }}</w:t>
    </w:r>
    <w:r>
      <w:rPr>
        <w:b/>
        <w:noProof/>
        <w:sz w:val="12"/>
        <w:szCs w:val="12"/>
        <w:lang w:eastAsia="pt-BR"/>
      </w:rPr>
      <w:drawing>
        <wp:inline distT="0" distB="0" distL="0" distR="0" wp14:anchorId="192E28AC" wp14:editId="1ADB1944">
          <wp:extent cx="640800" cy="360000"/>
          <wp:effectExtent l="0" t="0" r="6985" b="0"/>
          <wp:docPr id="942423092" name="Imagem 942423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EDD1EA" w14:textId="77777777" w:rsidR="00833DB4" w:rsidRPr="00ED7775" w:rsidRDefault="00833DB4" w:rsidP="00DA56CF">
    <w:pPr>
      <w:pStyle w:val="Cabealho"/>
      <w:jc w:val="left"/>
      <w:rPr>
        <w:b/>
        <w:sz w:val="12"/>
        <w:szCs w:val="1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671F" w14:textId="6B7E49DF" w:rsidR="00833DB4" w:rsidRDefault="00833D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51BD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154AA"/>
    <w:multiLevelType w:val="hybridMultilevel"/>
    <w:tmpl w:val="705A8DD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E3C14CF"/>
    <w:multiLevelType w:val="multilevel"/>
    <w:tmpl w:val="DC7C248E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4644D5D"/>
    <w:multiLevelType w:val="multilevel"/>
    <w:tmpl w:val="8C400DA2"/>
    <w:lvl w:ilvl="0">
      <w:start w:val="1"/>
      <w:numFmt w:val="decimal"/>
      <w:pStyle w:val="Indice"/>
      <w:lvlText w:val="%1."/>
      <w:lvlJc w:val="left"/>
      <w:pPr>
        <w:tabs>
          <w:tab w:val="num" w:pos="360"/>
        </w:tabs>
        <w:ind w:left="227" w:hanging="227"/>
      </w:pPr>
      <w:rPr>
        <w:rFonts w:hint="default"/>
        <w:b/>
        <w:lang w:val="en-US"/>
      </w:rPr>
    </w:lvl>
    <w:lvl w:ilvl="1">
      <w:start w:val="1"/>
      <w:numFmt w:val="decimal"/>
      <w:lvlText w:val="%1.%2."/>
      <w:lvlJc w:val="left"/>
      <w:pPr>
        <w:tabs>
          <w:tab w:val="num" w:pos="762"/>
        </w:tabs>
        <w:ind w:left="762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247" w:hanging="68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A6F3151"/>
    <w:multiLevelType w:val="multilevel"/>
    <w:tmpl w:val="879ABE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AF1DB9"/>
    <w:multiLevelType w:val="multilevel"/>
    <w:tmpl w:val="E4F04B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0C6B6E"/>
    <w:multiLevelType w:val="hybridMultilevel"/>
    <w:tmpl w:val="3798322C"/>
    <w:lvl w:ilvl="0" w:tplc="15E088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6C83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001494"/>
    <w:multiLevelType w:val="multilevel"/>
    <w:tmpl w:val="46768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9538A3"/>
    <w:multiLevelType w:val="multilevel"/>
    <w:tmpl w:val="B5FE60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D531FFA"/>
    <w:multiLevelType w:val="multilevel"/>
    <w:tmpl w:val="025E20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F1362B"/>
    <w:multiLevelType w:val="hybridMultilevel"/>
    <w:tmpl w:val="3C306CA6"/>
    <w:lvl w:ilvl="0" w:tplc="E31A089A">
      <w:start w:val="1"/>
      <w:numFmt w:val="lowerLetter"/>
      <w:suff w:val="space"/>
      <w:lvlText w:val="%1)"/>
      <w:lvlJc w:val="left"/>
      <w:pPr>
        <w:ind w:left="567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C113A92"/>
    <w:multiLevelType w:val="multilevel"/>
    <w:tmpl w:val="85F22E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0E7600"/>
    <w:multiLevelType w:val="multilevel"/>
    <w:tmpl w:val="D3A0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D3C7604"/>
    <w:multiLevelType w:val="multilevel"/>
    <w:tmpl w:val="F1FE370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8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975817"/>
    <w:multiLevelType w:val="hybridMultilevel"/>
    <w:tmpl w:val="DBF0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8403">
    <w:abstractNumId w:val="2"/>
  </w:num>
  <w:num w:numId="2" w16cid:durableId="876159501">
    <w:abstractNumId w:val="13"/>
  </w:num>
  <w:num w:numId="3" w16cid:durableId="796224128">
    <w:abstractNumId w:val="3"/>
  </w:num>
  <w:num w:numId="4" w16cid:durableId="1547716639">
    <w:abstractNumId w:val="13"/>
  </w:num>
  <w:num w:numId="5" w16cid:durableId="975601446">
    <w:abstractNumId w:val="10"/>
  </w:num>
  <w:num w:numId="6" w16cid:durableId="343940876">
    <w:abstractNumId w:val="14"/>
  </w:num>
  <w:num w:numId="7" w16cid:durableId="1161193190">
    <w:abstractNumId w:val="12"/>
  </w:num>
  <w:num w:numId="8" w16cid:durableId="1129863681">
    <w:abstractNumId w:val="4"/>
  </w:num>
  <w:num w:numId="9" w16cid:durableId="972519895">
    <w:abstractNumId w:val="5"/>
  </w:num>
  <w:num w:numId="10" w16cid:durableId="22902702">
    <w:abstractNumId w:val="2"/>
  </w:num>
  <w:num w:numId="11" w16cid:durableId="1721198828">
    <w:abstractNumId w:val="9"/>
  </w:num>
  <w:num w:numId="12" w16cid:durableId="344595306">
    <w:abstractNumId w:val="2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9266061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1593210">
    <w:abstractNumId w:val="8"/>
  </w:num>
  <w:num w:numId="15" w16cid:durableId="1914269073">
    <w:abstractNumId w:val="0"/>
  </w:num>
  <w:num w:numId="16" w16cid:durableId="1033656641">
    <w:abstractNumId w:val="7"/>
  </w:num>
  <w:num w:numId="17" w16cid:durableId="140854613">
    <w:abstractNumId w:val="15"/>
  </w:num>
  <w:num w:numId="18" w16cid:durableId="1417943814">
    <w:abstractNumId w:val="1"/>
  </w:num>
  <w:num w:numId="19" w16cid:durableId="1385257809">
    <w:abstractNumId w:val="11"/>
  </w:num>
  <w:num w:numId="20" w16cid:durableId="1170174575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3"/>
    <w:rsid w:val="000001B1"/>
    <w:rsid w:val="00003A44"/>
    <w:rsid w:val="00011867"/>
    <w:rsid w:val="000144AA"/>
    <w:rsid w:val="00022175"/>
    <w:rsid w:val="00024B82"/>
    <w:rsid w:val="0002587C"/>
    <w:rsid w:val="00030B05"/>
    <w:rsid w:val="00035678"/>
    <w:rsid w:val="00037B72"/>
    <w:rsid w:val="0004168E"/>
    <w:rsid w:val="00044374"/>
    <w:rsid w:val="00050D76"/>
    <w:rsid w:val="000544FF"/>
    <w:rsid w:val="000608AE"/>
    <w:rsid w:val="00061085"/>
    <w:rsid w:val="0006748E"/>
    <w:rsid w:val="00071C19"/>
    <w:rsid w:val="00073A70"/>
    <w:rsid w:val="000751B9"/>
    <w:rsid w:val="000816F0"/>
    <w:rsid w:val="00082912"/>
    <w:rsid w:val="00083A3A"/>
    <w:rsid w:val="00084E28"/>
    <w:rsid w:val="00090940"/>
    <w:rsid w:val="00094E94"/>
    <w:rsid w:val="000951EA"/>
    <w:rsid w:val="00095761"/>
    <w:rsid w:val="00095CBE"/>
    <w:rsid w:val="0009791C"/>
    <w:rsid w:val="000A34B5"/>
    <w:rsid w:val="000A482E"/>
    <w:rsid w:val="000A50A5"/>
    <w:rsid w:val="000A57CC"/>
    <w:rsid w:val="000A6A19"/>
    <w:rsid w:val="000A6D77"/>
    <w:rsid w:val="000B0FCE"/>
    <w:rsid w:val="000B2AEA"/>
    <w:rsid w:val="000B3185"/>
    <w:rsid w:val="000C071D"/>
    <w:rsid w:val="000C3931"/>
    <w:rsid w:val="000C3DDF"/>
    <w:rsid w:val="000C4502"/>
    <w:rsid w:val="000D18B1"/>
    <w:rsid w:val="000D1D88"/>
    <w:rsid w:val="000D30F7"/>
    <w:rsid w:val="000E2324"/>
    <w:rsid w:val="000E5A3D"/>
    <w:rsid w:val="000F124A"/>
    <w:rsid w:val="000F28EE"/>
    <w:rsid w:val="000F362B"/>
    <w:rsid w:val="000F3C11"/>
    <w:rsid w:val="000F65A5"/>
    <w:rsid w:val="0010484B"/>
    <w:rsid w:val="00107017"/>
    <w:rsid w:val="00107B3B"/>
    <w:rsid w:val="00110BCA"/>
    <w:rsid w:val="001145A5"/>
    <w:rsid w:val="00114D13"/>
    <w:rsid w:val="0011750B"/>
    <w:rsid w:val="00117B78"/>
    <w:rsid w:val="00120068"/>
    <w:rsid w:val="001200FF"/>
    <w:rsid w:val="0012090B"/>
    <w:rsid w:val="00122580"/>
    <w:rsid w:val="001228F2"/>
    <w:rsid w:val="00130C1B"/>
    <w:rsid w:val="00130D7A"/>
    <w:rsid w:val="00130FB0"/>
    <w:rsid w:val="00132347"/>
    <w:rsid w:val="001343BA"/>
    <w:rsid w:val="00136EDC"/>
    <w:rsid w:val="00137932"/>
    <w:rsid w:val="0014089B"/>
    <w:rsid w:val="0014480A"/>
    <w:rsid w:val="00146CD9"/>
    <w:rsid w:val="00146D9B"/>
    <w:rsid w:val="00147F85"/>
    <w:rsid w:val="00151EDB"/>
    <w:rsid w:val="00153EBB"/>
    <w:rsid w:val="001546E6"/>
    <w:rsid w:val="00156DF0"/>
    <w:rsid w:val="00157E70"/>
    <w:rsid w:val="00160444"/>
    <w:rsid w:val="001614D0"/>
    <w:rsid w:val="00166C50"/>
    <w:rsid w:val="00175AEA"/>
    <w:rsid w:val="0017782A"/>
    <w:rsid w:val="00177A63"/>
    <w:rsid w:val="0018085F"/>
    <w:rsid w:val="001814BD"/>
    <w:rsid w:val="00182667"/>
    <w:rsid w:val="0018402B"/>
    <w:rsid w:val="00193BBF"/>
    <w:rsid w:val="0019745F"/>
    <w:rsid w:val="001A3705"/>
    <w:rsid w:val="001A45B2"/>
    <w:rsid w:val="001A598D"/>
    <w:rsid w:val="001A5EFD"/>
    <w:rsid w:val="001B078D"/>
    <w:rsid w:val="001B299B"/>
    <w:rsid w:val="001B3CF1"/>
    <w:rsid w:val="001B7DE4"/>
    <w:rsid w:val="001C140D"/>
    <w:rsid w:val="001C2143"/>
    <w:rsid w:val="001C223B"/>
    <w:rsid w:val="001D15D7"/>
    <w:rsid w:val="001D4CBD"/>
    <w:rsid w:val="001E37C7"/>
    <w:rsid w:val="001E7197"/>
    <w:rsid w:val="001E7F85"/>
    <w:rsid w:val="001F4BFA"/>
    <w:rsid w:val="00200316"/>
    <w:rsid w:val="002040CC"/>
    <w:rsid w:val="00204E80"/>
    <w:rsid w:val="0020628B"/>
    <w:rsid w:val="00213160"/>
    <w:rsid w:val="00215E61"/>
    <w:rsid w:val="00220643"/>
    <w:rsid w:val="00223A1C"/>
    <w:rsid w:val="00223D80"/>
    <w:rsid w:val="00225E90"/>
    <w:rsid w:val="002271DD"/>
    <w:rsid w:val="002348F8"/>
    <w:rsid w:val="002364FF"/>
    <w:rsid w:val="0023668B"/>
    <w:rsid w:val="00243D1F"/>
    <w:rsid w:val="00244313"/>
    <w:rsid w:val="00250118"/>
    <w:rsid w:val="0026212E"/>
    <w:rsid w:val="0026359D"/>
    <w:rsid w:val="0026562D"/>
    <w:rsid w:val="00266128"/>
    <w:rsid w:val="0027113F"/>
    <w:rsid w:val="0027458F"/>
    <w:rsid w:val="00274F06"/>
    <w:rsid w:val="00275612"/>
    <w:rsid w:val="00275678"/>
    <w:rsid w:val="002871B2"/>
    <w:rsid w:val="00287D6B"/>
    <w:rsid w:val="00291A7C"/>
    <w:rsid w:val="00292E97"/>
    <w:rsid w:val="00294222"/>
    <w:rsid w:val="002973E3"/>
    <w:rsid w:val="002A3E24"/>
    <w:rsid w:val="002A40B0"/>
    <w:rsid w:val="002B13CA"/>
    <w:rsid w:val="002B6081"/>
    <w:rsid w:val="002C0F63"/>
    <w:rsid w:val="002C1910"/>
    <w:rsid w:val="002C57CE"/>
    <w:rsid w:val="002C64F3"/>
    <w:rsid w:val="002D0A9C"/>
    <w:rsid w:val="002D1ABC"/>
    <w:rsid w:val="002D2FC0"/>
    <w:rsid w:val="002D45B1"/>
    <w:rsid w:val="002D5CD0"/>
    <w:rsid w:val="002E04F6"/>
    <w:rsid w:val="002E4FA0"/>
    <w:rsid w:val="002F3F1E"/>
    <w:rsid w:val="002F691F"/>
    <w:rsid w:val="00301690"/>
    <w:rsid w:val="003020A0"/>
    <w:rsid w:val="00310F61"/>
    <w:rsid w:val="00312097"/>
    <w:rsid w:val="003130BE"/>
    <w:rsid w:val="00313B7B"/>
    <w:rsid w:val="0031692E"/>
    <w:rsid w:val="00323C40"/>
    <w:rsid w:val="003250D1"/>
    <w:rsid w:val="003252A2"/>
    <w:rsid w:val="003254A8"/>
    <w:rsid w:val="00325FE0"/>
    <w:rsid w:val="00330415"/>
    <w:rsid w:val="00334F5E"/>
    <w:rsid w:val="00335B67"/>
    <w:rsid w:val="00335FDC"/>
    <w:rsid w:val="00336A3D"/>
    <w:rsid w:val="00337F9B"/>
    <w:rsid w:val="00343603"/>
    <w:rsid w:val="00350616"/>
    <w:rsid w:val="00352B50"/>
    <w:rsid w:val="00355423"/>
    <w:rsid w:val="00355714"/>
    <w:rsid w:val="003565CD"/>
    <w:rsid w:val="0035667C"/>
    <w:rsid w:val="00362885"/>
    <w:rsid w:val="003632CE"/>
    <w:rsid w:val="003659FE"/>
    <w:rsid w:val="00377D07"/>
    <w:rsid w:val="00385D53"/>
    <w:rsid w:val="00387EC5"/>
    <w:rsid w:val="00392066"/>
    <w:rsid w:val="003A2454"/>
    <w:rsid w:val="003A3DE5"/>
    <w:rsid w:val="003A484B"/>
    <w:rsid w:val="003A7E04"/>
    <w:rsid w:val="003B19EB"/>
    <w:rsid w:val="003B279D"/>
    <w:rsid w:val="003B3750"/>
    <w:rsid w:val="003B4113"/>
    <w:rsid w:val="003C1EE9"/>
    <w:rsid w:val="003C2AB8"/>
    <w:rsid w:val="003C70E5"/>
    <w:rsid w:val="003C7313"/>
    <w:rsid w:val="003D2343"/>
    <w:rsid w:val="003D586E"/>
    <w:rsid w:val="003E1E5B"/>
    <w:rsid w:val="003E34D1"/>
    <w:rsid w:val="003E400A"/>
    <w:rsid w:val="003F1AC9"/>
    <w:rsid w:val="003F1E9A"/>
    <w:rsid w:val="003F6A94"/>
    <w:rsid w:val="0040345B"/>
    <w:rsid w:val="00406EAB"/>
    <w:rsid w:val="004075F7"/>
    <w:rsid w:val="00410356"/>
    <w:rsid w:val="00412AE9"/>
    <w:rsid w:val="00413046"/>
    <w:rsid w:val="0041785D"/>
    <w:rsid w:val="00423BF8"/>
    <w:rsid w:val="0042459A"/>
    <w:rsid w:val="00426BAF"/>
    <w:rsid w:val="00430791"/>
    <w:rsid w:val="00433154"/>
    <w:rsid w:val="00433DD8"/>
    <w:rsid w:val="00436367"/>
    <w:rsid w:val="00437F76"/>
    <w:rsid w:val="004409B0"/>
    <w:rsid w:val="004423C8"/>
    <w:rsid w:val="004423F9"/>
    <w:rsid w:val="00443EBE"/>
    <w:rsid w:val="00444D54"/>
    <w:rsid w:val="00453D1A"/>
    <w:rsid w:val="00454FD4"/>
    <w:rsid w:val="00455C6E"/>
    <w:rsid w:val="00456726"/>
    <w:rsid w:val="0046499D"/>
    <w:rsid w:val="00476A12"/>
    <w:rsid w:val="004820AB"/>
    <w:rsid w:val="00485CA3"/>
    <w:rsid w:val="00486D07"/>
    <w:rsid w:val="00486F36"/>
    <w:rsid w:val="00493283"/>
    <w:rsid w:val="0049533A"/>
    <w:rsid w:val="004A113C"/>
    <w:rsid w:val="004A2ACA"/>
    <w:rsid w:val="004A7727"/>
    <w:rsid w:val="004A77DB"/>
    <w:rsid w:val="004B0240"/>
    <w:rsid w:val="004B2142"/>
    <w:rsid w:val="004B70DE"/>
    <w:rsid w:val="004C057B"/>
    <w:rsid w:val="004C148B"/>
    <w:rsid w:val="004C3735"/>
    <w:rsid w:val="004C7230"/>
    <w:rsid w:val="004D4989"/>
    <w:rsid w:val="004D6D8E"/>
    <w:rsid w:val="004D7F13"/>
    <w:rsid w:val="004E0655"/>
    <w:rsid w:val="004E2F6D"/>
    <w:rsid w:val="004F0E2A"/>
    <w:rsid w:val="004F161F"/>
    <w:rsid w:val="004F40E1"/>
    <w:rsid w:val="004F4252"/>
    <w:rsid w:val="004F6F4E"/>
    <w:rsid w:val="005105B8"/>
    <w:rsid w:val="00510B55"/>
    <w:rsid w:val="00515F7B"/>
    <w:rsid w:val="00517DA6"/>
    <w:rsid w:val="00524FF2"/>
    <w:rsid w:val="00526F07"/>
    <w:rsid w:val="00530500"/>
    <w:rsid w:val="00531497"/>
    <w:rsid w:val="0053198B"/>
    <w:rsid w:val="0054590E"/>
    <w:rsid w:val="00547F29"/>
    <w:rsid w:val="005514D1"/>
    <w:rsid w:val="005526C8"/>
    <w:rsid w:val="00554DA0"/>
    <w:rsid w:val="00555E69"/>
    <w:rsid w:val="00556B21"/>
    <w:rsid w:val="005570FC"/>
    <w:rsid w:val="00557246"/>
    <w:rsid w:val="00560D50"/>
    <w:rsid w:val="00562102"/>
    <w:rsid w:val="00562A83"/>
    <w:rsid w:val="005670C9"/>
    <w:rsid w:val="00573CC1"/>
    <w:rsid w:val="00576480"/>
    <w:rsid w:val="005771BC"/>
    <w:rsid w:val="00582247"/>
    <w:rsid w:val="00582C58"/>
    <w:rsid w:val="00584899"/>
    <w:rsid w:val="0058540C"/>
    <w:rsid w:val="005971DB"/>
    <w:rsid w:val="00597FFD"/>
    <w:rsid w:val="005A137A"/>
    <w:rsid w:val="005A1F0A"/>
    <w:rsid w:val="005A2A2F"/>
    <w:rsid w:val="005A73B1"/>
    <w:rsid w:val="005B2224"/>
    <w:rsid w:val="005B32AE"/>
    <w:rsid w:val="005B3B8B"/>
    <w:rsid w:val="005C255A"/>
    <w:rsid w:val="005C5BFC"/>
    <w:rsid w:val="005D204D"/>
    <w:rsid w:val="005D4D49"/>
    <w:rsid w:val="005D77B3"/>
    <w:rsid w:val="005D7DCF"/>
    <w:rsid w:val="005E330D"/>
    <w:rsid w:val="005E708C"/>
    <w:rsid w:val="005E7A36"/>
    <w:rsid w:val="005F2D7B"/>
    <w:rsid w:val="005F4E98"/>
    <w:rsid w:val="005F53A7"/>
    <w:rsid w:val="005F5438"/>
    <w:rsid w:val="00604752"/>
    <w:rsid w:val="006058A7"/>
    <w:rsid w:val="00612129"/>
    <w:rsid w:val="00612662"/>
    <w:rsid w:val="00615827"/>
    <w:rsid w:val="006162C5"/>
    <w:rsid w:val="006178E7"/>
    <w:rsid w:val="00620467"/>
    <w:rsid w:val="00621C43"/>
    <w:rsid w:val="006300C6"/>
    <w:rsid w:val="00630325"/>
    <w:rsid w:val="0063141E"/>
    <w:rsid w:val="006350C7"/>
    <w:rsid w:val="00636FF2"/>
    <w:rsid w:val="00640CBD"/>
    <w:rsid w:val="00641777"/>
    <w:rsid w:val="00641AF3"/>
    <w:rsid w:val="0064391C"/>
    <w:rsid w:val="006450F3"/>
    <w:rsid w:val="00645F13"/>
    <w:rsid w:val="00646C2B"/>
    <w:rsid w:val="00646D53"/>
    <w:rsid w:val="00647439"/>
    <w:rsid w:val="006510A8"/>
    <w:rsid w:val="006520A3"/>
    <w:rsid w:val="006651E5"/>
    <w:rsid w:val="00667E82"/>
    <w:rsid w:val="006719E6"/>
    <w:rsid w:val="006728B7"/>
    <w:rsid w:val="006747C7"/>
    <w:rsid w:val="006748CB"/>
    <w:rsid w:val="00674CFC"/>
    <w:rsid w:val="00676E60"/>
    <w:rsid w:val="00685322"/>
    <w:rsid w:val="006875F6"/>
    <w:rsid w:val="00697620"/>
    <w:rsid w:val="006A03F5"/>
    <w:rsid w:val="006A1CBF"/>
    <w:rsid w:val="006A2D41"/>
    <w:rsid w:val="006A5EAF"/>
    <w:rsid w:val="006B19D8"/>
    <w:rsid w:val="006B2B9D"/>
    <w:rsid w:val="006B3A56"/>
    <w:rsid w:val="006B6184"/>
    <w:rsid w:val="006B77C0"/>
    <w:rsid w:val="006C0C2B"/>
    <w:rsid w:val="006D1383"/>
    <w:rsid w:val="006D37DA"/>
    <w:rsid w:val="006D533D"/>
    <w:rsid w:val="006D58CB"/>
    <w:rsid w:val="006D738D"/>
    <w:rsid w:val="006E1024"/>
    <w:rsid w:val="006E2876"/>
    <w:rsid w:val="006E36CB"/>
    <w:rsid w:val="006E59A9"/>
    <w:rsid w:val="006E7E43"/>
    <w:rsid w:val="006F3CDC"/>
    <w:rsid w:val="006F6EB1"/>
    <w:rsid w:val="00700116"/>
    <w:rsid w:val="0070114C"/>
    <w:rsid w:val="00710C0C"/>
    <w:rsid w:val="0071197E"/>
    <w:rsid w:val="00722C16"/>
    <w:rsid w:val="007230BE"/>
    <w:rsid w:val="007270CE"/>
    <w:rsid w:val="00731DBD"/>
    <w:rsid w:val="00731ECF"/>
    <w:rsid w:val="007356D6"/>
    <w:rsid w:val="00737102"/>
    <w:rsid w:val="0073747C"/>
    <w:rsid w:val="0074321C"/>
    <w:rsid w:val="00743A53"/>
    <w:rsid w:val="00745B99"/>
    <w:rsid w:val="00751E2A"/>
    <w:rsid w:val="007547EA"/>
    <w:rsid w:val="0075519C"/>
    <w:rsid w:val="00763BEA"/>
    <w:rsid w:val="00764357"/>
    <w:rsid w:val="0077442C"/>
    <w:rsid w:val="007749F7"/>
    <w:rsid w:val="00776D14"/>
    <w:rsid w:val="0077730A"/>
    <w:rsid w:val="00783681"/>
    <w:rsid w:val="00785B99"/>
    <w:rsid w:val="00786038"/>
    <w:rsid w:val="00791EA4"/>
    <w:rsid w:val="00795FDB"/>
    <w:rsid w:val="00796441"/>
    <w:rsid w:val="007A03CB"/>
    <w:rsid w:val="007A3B44"/>
    <w:rsid w:val="007A7CF2"/>
    <w:rsid w:val="007B1D5F"/>
    <w:rsid w:val="007B4416"/>
    <w:rsid w:val="007B6DF8"/>
    <w:rsid w:val="007B6E32"/>
    <w:rsid w:val="007C6F99"/>
    <w:rsid w:val="007C70DE"/>
    <w:rsid w:val="007D5D94"/>
    <w:rsid w:val="007D6D2E"/>
    <w:rsid w:val="007D6E39"/>
    <w:rsid w:val="007E33F8"/>
    <w:rsid w:val="007F1806"/>
    <w:rsid w:val="007F57B3"/>
    <w:rsid w:val="00802392"/>
    <w:rsid w:val="00803864"/>
    <w:rsid w:val="00803AA7"/>
    <w:rsid w:val="00804EBD"/>
    <w:rsid w:val="00810B87"/>
    <w:rsid w:val="00812E22"/>
    <w:rsid w:val="00813F03"/>
    <w:rsid w:val="0081489A"/>
    <w:rsid w:val="0082090B"/>
    <w:rsid w:val="00830111"/>
    <w:rsid w:val="00833C95"/>
    <w:rsid w:val="00833DB4"/>
    <w:rsid w:val="0083589E"/>
    <w:rsid w:val="0084169D"/>
    <w:rsid w:val="0084193C"/>
    <w:rsid w:val="00841FFC"/>
    <w:rsid w:val="0084222D"/>
    <w:rsid w:val="0084316A"/>
    <w:rsid w:val="00844EAB"/>
    <w:rsid w:val="00851B19"/>
    <w:rsid w:val="00857DDF"/>
    <w:rsid w:val="00860C2F"/>
    <w:rsid w:val="00861DB6"/>
    <w:rsid w:val="00867F0C"/>
    <w:rsid w:val="00874EFD"/>
    <w:rsid w:val="008751B0"/>
    <w:rsid w:val="00875A27"/>
    <w:rsid w:val="00876B5E"/>
    <w:rsid w:val="00880B5A"/>
    <w:rsid w:val="00882B67"/>
    <w:rsid w:val="00890576"/>
    <w:rsid w:val="008A40ED"/>
    <w:rsid w:val="008A73B5"/>
    <w:rsid w:val="008A7538"/>
    <w:rsid w:val="008A7950"/>
    <w:rsid w:val="008A79A7"/>
    <w:rsid w:val="008B2F46"/>
    <w:rsid w:val="008B6D6C"/>
    <w:rsid w:val="008C06E7"/>
    <w:rsid w:val="008C2739"/>
    <w:rsid w:val="008C4CA6"/>
    <w:rsid w:val="008C6854"/>
    <w:rsid w:val="008C7A8F"/>
    <w:rsid w:val="008E08D6"/>
    <w:rsid w:val="008E209D"/>
    <w:rsid w:val="008E51A4"/>
    <w:rsid w:val="008F1A09"/>
    <w:rsid w:val="008F3609"/>
    <w:rsid w:val="008F6F22"/>
    <w:rsid w:val="00902B25"/>
    <w:rsid w:val="0090412F"/>
    <w:rsid w:val="00911B4B"/>
    <w:rsid w:val="00912102"/>
    <w:rsid w:val="00912EF0"/>
    <w:rsid w:val="00915F2F"/>
    <w:rsid w:val="00920CF2"/>
    <w:rsid w:val="009217C4"/>
    <w:rsid w:val="00930AE7"/>
    <w:rsid w:val="00936AB6"/>
    <w:rsid w:val="00941F39"/>
    <w:rsid w:val="00944C7C"/>
    <w:rsid w:val="009479E6"/>
    <w:rsid w:val="00953F83"/>
    <w:rsid w:val="00955118"/>
    <w:rsid w:val="00955C1B"/>
    <w:rsid w:val="009617B5"/>
    <w:rsid w:val="00965023"/>
    <w:rsid w:val="00970121"/>
    <w:rsid w:val="00971A30"/>
    <w:rsid w:val="009739B9"/>
    <w:rsid w:val="00976AD2"/>
    <w:rsid w:val="00976EF4"/>
    <w:rsid w:val="009813E9"/>
    <w:rsid w:val="00987542"/>
    <w:rsid w:val="00987A9B"/>
    <w:rsid w:val="0099674B"/>
    <w:rsid w:val="009A1F8E"/>
    <w:rsid w:val="009A5172"/>
    <w:rsid w:val="009A6ABD"/>
    <w:rsid w:val="009A70C9"/>
    <w:rsid w:val="009B10B6"/>
    <w:rsid w:val="009B1CD1"/>
    <w:rsid w:val="009B3C44"/>
    <w:rsid w:val="009B569B"/>
    <w:rsid w:val="009C0BA2"/>
    <w:rsid w:val="009C0E30"/>
    <w:rsid w:val="009C41E4"/>
    <w:rsid w:val="009C6000"/>
    <w:rsid w:val="009D103C"/>
    <w:rsid w:val="009D4507"/>
    <w:rsid w:val="009D791C"/>
    <w:rsid w:val="009D7D8E"/>
    <w:rsid w:val="009E0DC3"/>
    <w:rsid w:val="009E105A"/>
    <w:rsid w:val="009E24CA"/>
    <w:rsid w:val="009E6DB3"/>
    <w:rsid w:val="009F1852"/>
    <w:rsid w:val="009F4951"/>
    <w:rsid w:val="009F4F21"/>
    <w:rsid w:val="009F5EBA"/>
    <w:rsid w:val="009F5EDF"/>
    <w:rsid w:val="00A013F1"/>
    <w:rsid w:val="00A06F7E"/>
    <w:rsid w:val="00A13ADA"/>
    <w:rsid w:val="00A16893"/>
    <w:rsid w:val="00A171EB"/>
    <w:rsid w:val="00A1746D"/>
    <w:rsid w:val="00A21346"/>
    <w:rsid w:val="00A2721C"/>
    <w:rsid w:val="00A31886"/>
    <w:rsid w:val="00A31AE5"/>
    <w:rsid w:val="00A32496"/>
    <w:rsid w:val="00A3420E"/>
    <w:rsid w:val="00A34F01"/>
    <w:rsid w:val="00A35506"/>
    <w:rsid w:val="00A36030"/>
    <w:rsid w:val="00A43141"/>
    <w:rsid w:val="00A46219"/>
    <w:rsid w:val="00A5212C"/>
    <w:rsid w:val="00A63686"/>
    <w:rsid w:val="00A665A2"/>
    <w:rsid w:val="00A66DB8"/>
    <w:rsid w:val="00A73980"/>
    <w:rsid w:val="00A77FD6"/>
    <w:rsid w:val="00A80A6E"/>
    <w:rsid w:val="00A80BFE"/>
    <w:rsid w:val="00A82A44"/>
    <w:rsid w:val="00A82BB5"/>
    <w:rsid w:val="00A87CDF"/>
    <w:rsid w:val="00A92EAD"/>
    <w:rsid w:val="00A94376"/>
    <w:rsid w:val="00A95802"/>
    <w:rsid w:val="00A95B5B"/>
    <w:rsid w:val="00A96166"/>
    <w:rsid w:val="00A9659E"/>
    <w:rsid w:val="00A96645"/>
    <w:rsid w:val="00A97545"/>
    <w:rsid w:val="00A97E09"/>
    <w:rsid w:val="00AA0175"/>
    <w:rsid w:val="00AA63E4"/>
    <w:rsid w:val="00AA694E"/>
    <w:rsid w:val="00AB735A"/>
    <w:rsid w:val="00AC7736"/>
    <w:rsid w:val="00AC782E"/>
    <w:rsid w:val="00AD3AF6"/>
    <w:rsid w:val="00AE0A00"/>
    <w:rsid w:val="00AE1DA7"/>
    <w:rsid w:val="00AF1366"/>
    <w:rsid w:val="00AF18B1"/>
    <w:rsid w:val="00AF34F2"/>
    <w:rsid w:val="00AF4668"/>
    <w:rsid w:val="00B06DAA"/>
    <w:rsid w:val="00B06F1A"/>
    <w:rsid w:val="00B06FBD"/>
    <w:rsid w:val="00B07894"/>
    <w:rsid w:val="00B078CD"/>
    <w:rsid w:val="00B11B2C"/>
    <w:rsid w:val="00B147EE"/>
    <w:rsid w:val="00B16115"/>
    <w:rsid w:val="00B22BB9"/>
    <w:rsid w:val="00B23534"/>
    <w:rsid w:val="00B25972"/>
    <w:rsid w:val="00B279F8"/>
    <w:rsid w:val="00B3254A"/>
    <w:rsid w:val="00B3490C"/>
    <w:rsid w:val="00B361B7"/>
    <w:rsid w:val="00B3767E"/>
    <w:rsid w:val="00B405A9"/>
    <w:rsid w:val="00B42373"/>
    <w:rsid w:val="00B45375"/>
    <w:rsid w:val="00B47B9B"/>
    <w:rsid w:val="00B514DC"/>
    <w:rsid w:val="00B523E0"/>
    <w:rsid w:val="00B53D10"/>
    <w:rsid w:val="00B55E27"/>
    <w:rsid w:val="00B579F0"/>
    <w:rsid w:val="00B600D5"/>
    <w:rsid w:val="00B608BD"/>
    <w:rsid w:val="00B617D0"/>
    <w:rsid w:val="00B61D90"/>
    <w:rsid w:val="00B649E6"/>
    <w:rsid w:val="00B734F9"/>
    <w:rsid w:val="00B74848"/>
    <w:rsid w:val="00B76D7E"/>
    <w:rsid w:val="00B80A58"/>
    <w:rsid w:val="00B85453"/>
    <w:rsid w:val="00B90B15"/>
    <w:rsid w:val="00B911DE"/>
    <w:rsid w:val="00B93188"/>
    <w:rsid w:val="00B960B0"/>
    <w:rsid w:val="00B97388"/>
    <w:rsid w:val="00B977FF"/>
    <w:rsid w:val="00BA01CD"/>
    <w:rsid w:val="00BA0FDA"/>
    <w:rsid w:val="00BA2DAB"/>
    <w:rsid w:val="00BB207B"/>
    <w:rsid w:val="00BB3492"/>
    <w:rsid w:val="00BB69F2"/>
    <w:rsid w:val="00BB7CDD"/>
    <w:rsid w:val="00BC2370"/>
    <w:rsid w:val="00BC4D05"/>
    <w:rsid w:val="00BC74A1"/>
    <w:rsid w:val="00BD1577"/>
    <w:rsid w:val="00BD4F2A"/>
    <w:rsid w:val="00BE13BA"/>
    <w:rsid w:val="00BE305A"/>
    <w:rsid w:val="00BE42DA"/>
    <w:rsid w:val="00BF5F8E"/>
    <w:rsid w:val="00BF61D2"/>
    <w:rsid w:val="00C00BA8"/>
    <w:rsid w:val="00C05D7D"/>
    <w:rsid w:val="00C06D6B"/>
    <w:rsid w:val="00C117C5"/>
    <w:rsid w:val="00C13FAE"/>
    <w:rsid w:val="00C22F0A"/>
    <w:rsid w:val="00C23EC2"/>
    <w:rsid w:val="00C279B7"/>
    <w:rsid w:val="00C316CD"/>
    <w:rsid w:val="00C32070"/>
    <w:rsid w:val="00C32C8E"/>
    <w:rsid w:val="00C3541B"/>
    <w:rsid w:val="00C4175E"/>
    <w:rsid w:val="00C45109"/>
    <w:rsid w:val="00C51297"/>
    <w:rsid w:val="00C609F9"/>
    <w:rsid w:val="00C6124A"/>
    <w:rsid w:val="00C61438"/>
    <w:rsid w:val="00C7015A"/>
    <w:rsid w:val="00C84515"/>
    <w:rsid w:val="00C85A38"/>
    <w:rsid w:val="00C87D33"/>
    <w:rsid w:val="00C92281"/>
    <w:rsid w:val="00CA0B60"/>
    <w:rsid w:val="00CA20FA"/>
    <w:rsid w:val="00CA7A71"/>
    <w:rsid w:val="00CB21F3"/>
    <w:rsid w:val="00CB407C"/>
    <w:rsid w:val="00CB480D"/>
    <w:rsid w:val="00CC3F32"/>
    <w:rsid w:val="00CD05E3"/>
    <w:rsid w:val="00CD17DB"/>
    <w:rsid w:val="00CD3556"/>
    <w:rsid w:val="00CD361E"/>
    <w:rsid w:val="00CD52A2"/>
    <w:rsid w:val="00CD5A86"/>
    <w:rsid w:val="00CD7B7E"/>
    <w:rsid w:val="00CE03E4"/>
    <w:rsid w:val="00CE2E59"/>
    <w:rsid w:val="00CE7768"/>
    <w:rsid w:val="00CF2A13"/>
    <w:rsid w:val="00D05BF3"/>
    <w:rsid w:val="00D12C0E"/>
    <w:rsid w:val="00D1304C"/>
    <w:rsid w:val="00D168DF"/>
    <w:rsid w:val="00D1752E"/>
    <w:rsid w:val="00D2048E"/>
    <w:rsid w:val="00D205AF"/>
    <w:rsid w:val="00D24CD7"/>
    <w:rsid w:val="00D26964"/>
    <w:rsid w:val="00D27F4B"/>
    <w:rsid w:val="00D309DB"/>
    <w:rsid w:val="00D34289"/>
    <w:rsid w:val="00D34E9C"/>
    <w:rsid w:val="00D35C34"/>
    <w:rsid w:val="00D535CC"/>
    <w:rsid w:val="00D53D76"/>
    <w:rsid w:val="00D65EC2"/>
    <w:rsid w:val="00D6759C"/>
    <w:rsid w:val="00D7401E"/>
    <w:rsid w:val="00D76B89"/>
    <w:rsid w:val="00D76EC7"/>
    <w:rsid w:val="00D84608"/>
    <w:rsid w:val="00D86C5C"/>
    <w:rsid w:val="00D87740"/>
    <w:rsid w:val="00D906DC"/>
    <w:rsid w:val="00D978A9"/>
    <w:rsid w:val="00DA1405"/>
    <w:rsid w:val="00DA25C1"/>
    <w:rsid w:val="00DA56CF"/>
    <w:rsid w:val="00DA5871"/>
    <w:rsid w:val="00DA5CC0"/>
    <w:rsid w:val="00DB0754"/>
    <w:rsid w:val="00DB2047"/>
    <w:rsid w:val="00DB2EC8"/>
    <w:rsid w:val="00DB3DF7"/>
    <w:rsid w:val="00DB45F9"/>
    <w:rsid w:val="00DC231F"/>
    <w:rsid w:val="00DC289B"/>
    <w:rsid w:val="00DC37C4"/>
    <w:rsid w:val="00DC5DC7"/>
    <w:rsid w:val="00DC6706"/>
    <w:rsid w:val="00DD0185"/>
    <w:rsid w:val="00DD2162"/>
    <w:rsid w:val="00DD55A5"/>
    <w:rsid w:val="00DD758F"/>
    <w:rsid w:val="00DE7FBA"/>
    <w:rsid w:val="00DF13F2"/>
    <w:rsid w:val="00DF3F2C"/>
    <w:rsid w:val="00DF661E"/>
    <w:rsid w:val="00DF6F15"/>
    <w:rsid w:val="00E02525"/>
    <w:rsid w:val="00E031F6"/>
    <w:rsid w:val="00E03FC7"/>
    <w:rsid w:val="00E1018D"/>
    <w:rsid w:val="00E103BA"/>
    <w:rsid w:val="00E10ACE"/>
    <w:rsid w:val="00E153C8"/>
    <w:rsid w:val="00E161F8"/>
    <w:rsid w:val="00E20B14"/>
    <w:rsid w:val="00E21600"/>
    <w:rsid w:val="00E22139"/>
    <w:rsid w:val="00E23746"/>
    <w:rsid w:val="00E24DD3"/>
    <w:rsid w:val="00E30F18"/>
    <w:rsid w:val="00E315EF"/>
    <w:rsid w:val="00E319A8"/>
    <w:rsid w:val="00E34FDA"/>
    <w:rsid w:val="00E37A9E"/>
    <w:rsid w:val="00E42C9B"/>
    <w:rsid w:val="00E43181"/>
    <w:rsid w:val="00E4646F"/>
    <w:rsid w:val="00E50135"/>
    <w:rsid w:val="00E5681D"/>
    <w:rsid w:val="00E5694C"/>
    <w:rsid w:val="00E63A3B"/>
    <w:rsid w:val="00E64CE4"/>
    <w:rsid w:val="00E64EB4"/>
    <w:rsid w:val="00E67AD3"/>
    <w:rsid w:val="00E70F9E"/>
    <w:rsid w:val="00E7117D"/>
    <w:rsid w:val="00E71EBA"/>
    <w:rsid w:val="00E728AB"/>
    <w:rsid w:val="00E73E3F"/>
    <w:rsid w:val="00E772A0"/>
    <w:rsid w:val="00E77BC0"/>
    <w:rsid w:val="00E80B9C"/>
    <w:rsid w:val="00E82904"/>
    <w:rsid w:val="00E852AB"/>
    <w:rsid w:val="00E86665"/>
    <w:rsid w:val="00E97F36"/>
    <w:rsid w:val="00EA2D73"/>
    <w:rsid w:val="00EB0924"/>
    <w:rsid w:val="00EB24E7"/>
    <w:rsid w:val="00EB78F2"/>
    <w:rsid w:val="00EC1BF4"/>
    <w:rsid w:val="00EC41BF"/>
    <w:rsid w:val="00ED0487"/>
    <w:rsid w:val="00ED078D"/>
    <w:rsid w:val="00ED2F61"/>
    <w:rsid w:val="00ED3AB9"/>
    <w:rsid w:val="00ED4A92"/>
    <w:rsid w:val="00ED7775"/>
    <w:rsid w:val="00ED7A52"/>
    <w:rsid w:val="00EE61A1"/>
    <w:rsid w:val="00EF1B6A"/>
    <w:rsid w:val="00EF47AC"/>
    <w:rsid w:val="00EF5853"/>
    <w:rsid w:val="00F02EB2"/>
    <w:rsid w:val="00F0443D"/>
    <w:rsid w:val="00F06D31"/>
    <w:rsid w:val="00F16060"/>
    <w:rsid w:val="00F164E9"/>
    <w:rsid w:val="00F2180E"/>
    <w:rsid w:val="00F231E6"/>
    <w:rsid w:val="00F27E29"/>
    <w:rsid w:val="00F30376"/>
    <w:rsid w:val="00F31EC9"/>
    <w:rsid w:val="00F330A3"/>
    <w:rsid w:val="00F33F44"/>
    <w:rsid w:val="00F34D70"/>
    <w:rsid w:val="00F435DF"/>
    <w:rsid w:val="00F443C1"/>
    <w:rsid w:val="00F53341"/>
    <w:rsid w:val="00F5337C"/>
    <w:rsid w:val="00F54084"/>
    <w:rsid w:val="00F5563D"/>
    <w:rsid w:val="00F5725B"/>
    <w:rsid w:val="00F63C50"/>
    <w:rsid w:val="00F6428C"/>
    <w:rsid w:val="00F65539"/>
    <w:rsid w:val="00F7028B"/>
    <w:rsid w:val="00F715E5"/>
    <w:rsid w:val="00F7192A"/>
    <w:rsid w:val="00F7561D"/>
    <w:rsid w:val="00FA1A70"/>
    <w:rsid w:val="00FA6EB3"/>
    <w:rsid w:val="00FB0C1E"/>
    <w:rsid w:val="00FB1179"/>
    <w:rsid w:val="00FB17A8"/>
    <w:rsid w:val="00FC0A14"/>
    <w:rsid w:val="00FC1E6D"/>
    <w:rsid w:val="00FC21A4"/>
    <w:rsid w:val="00FC31FF"/>
    <w:rsid w:val="00FC350B"/>
    <w:rsid w:val="00FD19F0"/>
    <w:rsid w:val="00FD26D7"/>
    <w:rsid w:val="00FD3DD0"/>
    <w:rsid w:val="00FD4B10"/>
    <w:rsid w:val="00FE2C1A"/>
    <w:rsid w:val="00FE38A0"/>
    <w:rsid w:val="00FE3EF5"/>
    <w:rsid w:val="00FE3F9B"/>
    <w:rsid w:val="00FE6674"/>
    <w:rsid w:val="00FE6A3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5348"/>
  <w15:docId w15:val="{98B1114A-2358-421C-954A-939DA525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B4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1085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Ttulo1"/>
    <w:link w:val="Ttulo2Char"/>
    <w:uiPriority w:val="9"/>
    <w:unhideWhenUsed/>
    <w:qFormat/>
    <w:rsid w:val="005A73B1"/>
    <w:pPr>
      <w:keepNext/>
      <w:keepLines/>
      <w:numPr>
        <w:numId w:val="10"/>
      </w:numPr>
      <w:spacing w:before="200" w:after="0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10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61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6108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73B1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SemEspaamento">
    <w:name w:val="No Spacing"/>
    <w:uiPriority w:val="1"/>
    <w:qFormat/>
    <w:rsid w:val="005A73B1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0B60"/>
    <w:pPr>
      <w:ind w:left="720"/>
      <w:contextualSpacing/>
    </w:pPr>
  </w:style>
  <w:style w:type="table" w:styleId="Tabelacomgrade">
    <w:name w:val="Table Grid"/>
    <w:basedOn w:val="Tabelanormal"/>
    <w:uiPriority w:val="39"/>
    <w:rsid w:val="0058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ice">
    <w:name w:val="Indice"/>
    <w:basedOn w:val="Normal"/>
    <w:rsid w:val="00640CBD"/>
    <w:pPr>
      <w:numPr>
        <w:numId w:val="3"/>
      </w:numPr>
      <w:spacing w:after="0" w:line="240" w:lineRule="auto"/>
      <w:outlineLvl w:val="0"/>
    </w:pPr>
    <w:rPr>
      <w:rFonts w:eastAsia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6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61A1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6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61A1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4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C1EE9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9D103C"/>
    <w:pPr>
      <w:spacing w:after="0" w:line="240" w:lineRule="exact"/>
    </w:pPr>
    <w:rPr>
      <w:rFonts w:ascii="Courier" w:eastAsia="Times New Roman" w:hAnsi="Courier" w:cs="Times New Roman"/>
      <w:b/>
      <w:bCs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D103C"/>
    <w:rPr>
      <w:rFonts w:ascii="Courier" w:eastAsia="Times New Roman" w:hAnsi="Courier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E82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090940"/>
  </w:style>
  <w:style w:type="character" w:styleId="Refdecomentrio">
    <w:name w:val="annotation reference"/>
    <w:basedOn w:val="Fontepargpadro"/>
    <w:uiPriority w:val="99"/>
    <w:semiHidden/>
    <w:unhideWhenUsed/>
    <w:rsid w:val="006E59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59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59A9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59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59A9"/>
    <w:rPr>
      <w:rFonts w:ascii="Arial" w:hAnsi="Arial" w:cs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1614D0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A2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nso.magno@gelfsid.com.br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04286-00E5-4CD5-BD0E-4B1E7255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4840</Words>
  <Characters>26136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Viviane Cristina da Silva</dc:creator>
  <cp:lastModifiedBy>Andre Vinicius</cp:lastModifiedBy>
  <cp:revision>37</cp:revision>
  <cp:lastPrinted>2024-07-26T10:19:00Z</cp:lastPrinted>
  <dcterms:created xsi:type="dcterms:W3CDTF">2024-07-29T14:23:00Z</dcterms:created>
  <dcterms:modified xsi:type="dcterms:W3CDTF">2025-01-02T14:08:00Z</dcterms:modified>
</cp:coreProperties>
</file>